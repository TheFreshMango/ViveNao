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77E9" w:rsidRDefault="004077E9" w:rsidP="004077E9"/>
    <w:p w:rsidR="004077E9" w:rsidRDefault="004077E9" w:rsidP="004077E9"/>
    <w:p w:rsidR="004077E9" w:rsidRDefault="004077E9" w:rsidP="004077E9"/>
    <w:p w:rsidR="004077E9" w:rsidRDefault="004077E9" w:rsidP="004077E9"/>
    <w:p w:rsidR="004077E9" w:rsidRDefault="004077E9" w:rsidP="004077E9"/>
    <w:p w:rsidR="004077E9" w:rsidRDefault="004077E9" w:rsidP="004077E9"/>
    <w:p w:rsidR="004077E9" w:rsidRDefault="004077E9" w:rsidP="004077E9"/>
    <w:p w:rsidR="004077E9" w:rsidRDefault="004077E9" w:rsidP="004077E9"/>
    <w:p w:rsidR="004077E9" w:rsidRDefault="004077E9" w:rsidP="004077E9"/>
    <w:p w:rsidR="004077E9" w:rsidRDefault="00C87E05" w:rsidP="004077E9">
      <w:pPr>
        <w:jc w:val="center"/>
        <w:rPr>
          <w:sz w:val="52"/>
          <w:szCs w:val="52"/>
        </w:rPr>
      </w:pPr>
      <w:r>
        <w:rPr>
          <w:b/>
          <w:bCs/>
          <w:sz w:val="52"/>
          <w:szCs w:val="52"/>
        </w:rPr>
        <w:t>Multimodale Telepräsenz mit dem humanoiden Roboter NAO und VR-Brille</w:t>
      </w:r>
    </w:p>
    <w:p w:rsidR="004077E9" w:rsidRDefault="004077E9" w:rsidP="004077E9"/>
    <w:p w:rsidR="004077E9" w:rsidRDefault="004077E9" w:rsidP="004077E9">
      <w:pPr>
        <w:rPr>
          <w:b/>
          <w:bCs/>
        </w:rPr>
      </w:pPr>
    </w:p>
    <w:p w:rsidR="002038C7" w:rsidRDefault="002038C7" w:rsidP="004077E9">
      <w:pPr>
        <w:rPr>
          <w:b/>
          <w:bCs/>
        </w:rPr>
      </w:pPr>
    </w:p>
    <w:p w:rsidR="004077E9" w:rsidRDefault="004077E9" w:rsidP="004077E9">
      <w:pPr>
        <w:rPr>
          <w:b/>
          <w:bCs/>
        </w:rPr>
      </w:pPr>
    </w:p>
    <w:p w:rsidR="004077E9" w:rsidRDefault="004077E9" w:rsidP="004077E9">
      <w:pPr>
        <w:jc w:val="center"/>
      </w:pPr>
      <w:r>
        <w:rPr>
          <w:b/>
          <w:bCs/>
        </w:rPr>
        <w:t>Studienarbeit</w:t>
      </w:r>
    </w:p>
    <w:p w:rsidR="004077E9" w:rsidRDefault="004077E9" w:rsidP="004077E9">
      <w:pPr>
        <w:jc w:val="center"/>
      </w:pPr>
      <w:r>
        <w:t>des Studienganges Angewandte Informatik</w:t>
      </w:r>
    </w:p>
    <w:p w:rsidR="004077E9" w:rsidRDefault="004077E9" w:rsidP="004077E9">
      <w:pPr>
        <w:jc w:val="center"/>
      </w:pPr>
      <w:r>
        <w:t>an der Dualen Hochschule Baden-Württemberg, Karlsruhe</w:t>
      </w:r>
    </w:p>
    <w:p w:rsidR="004077E9" w:rsidRDefault="004077E9" w:rsidP="004077E9"/>
    <w:p w:rsidR="004077E9" w:rsidRDefault="004077E9" w:rsidP="004077E9"/>
    <w:p w:rsidR="004077E9" w:rsidRDefault="004077E9" w:rsidP="004077E9"/>
    <w:p w:rsidR="004077E9" w:rsidRDefault="004077E9" w:rsidP="004077E9"/>
    <w:p w:rsidR="00C87E05" w:rsidRDefault="00C87E05" w:rsidP="004077E9"/>
    <w:p w:rsidR="004077E9" w:rsidRDefault="004077E9" w:rsidP="004077E9"/>
    <w:p w:rsidR="004077E9" w:rsidRDefault="004077E9" w:rsidP="004077E9">
      <w:pPr>
        <w:tabs>
          <w:tab w:val="left" w:pos="2410"/>
        </w:tabs>
        <w:spacing w:after="0"/>
      </w:pPr>
      <w:r>
        <w:t>Ersteller:</w:t>
      </w:r>
      <w:r>
        <w:tab/>
      </w:r>
      <w:r>
        <w:tab/>
      </w:r>
      <w:r>
        <w:tab/>
        <w:t>Fabian Dogendorf, Isabella Schmidt</w:t>
      </w:r>
    </w:p>
    <w:p w:rsidR="004077E9" w:rsidRDefault="004077E9" w:rsidP="004077E9">
      <w:pPr>
        <w:tabs>
          <w:tab w:val="left" w:pos="2410"/>
        </w:tabs>
        <w:spacing w:after="0"/>
      </w:pPr>
      <w:r>
        <w:t>Abgabedatum:</w:t>
      </w:r>
      <w:r>
        <w:tab/>
      </w:r>
      <w:r>
        <w:tab/>
      </w:r>
      <w:r>
        <w:tab/>
      </w:r>
    </w:p>
    <w:p w:rsidR="004077E9" w:rsidRDefault="004077E9" w:rsidP="004077E9">
      <w:pPr>
        <w:tabs>
          <w:tab w:val="left" w:pos="2410"/>
        </w:tabs>
        <w:spacing w:after="0"/>
      </w:pPr>
      <w:r>
        <w:t>Abgabeort:</w:t>
      </w:r>
      <w:r>
        <w:tab/>
      </w:r>
      <w:r>
        <w:tab/>
      </w:r>
      <w:r>
        <w:tab/>
        <w:t>Duale Hochschule Baden-Württemberg, Karlsruhe</w:t>
      </w:r>
    </w:p>
    <w:p w:rsidR="004077E9" w:rsidRDefault="004077E9" w:rsidP="004077E9">
      <w:pPr>
        <w:tabs>
          <w:tab w:val="left" w:pos="2410"/>
        </w:tabs>
        <w:spacing w:after="0"/>
      </w:pPr>
    </w:p>
    <w:p w:rsidR="004077E9" w:rsidRDefault="004077E9" w:rsidP="004077E9">
      <w:pPr>
        <w:tabs>
          <w:tab w:val="left" w:pos="2410"/>
        </w:tabs>
        <w:spacing w:after="0"/>
      </w:pPr>
      <w:r>
        <w:t xml:space="preserve">Matrikelnummer: </w:t>
      </w:r>
      <w:r>
        <w:tab/>
      </w:r>
      <w:r>
        <w:tab/>
      </w:r>
      <w:r>
        <w:tab/>
      </w:r>
      <w:r w:rsidR="007B2970">
        <w:t xml:space="preserve">, </w:t>
      </w:r>
      <w:r>
        <w:t>7927456</w:t>
      </w:r>
    </w:p>
    <w:p w:rsidR="004077E9" w:rsidRDefault="004077E9" w:rsidP="004077E9">
      <w:pPr>
        <w:tabs>
          <w:tab w:val="left" w:pos="2410"/>
        </w:tabs>
        <w:spacing w:after="0"/>
      </w:pPr>
      <w:r>
        <w:t>Kursbezeichnung DHBW:</w:t>
      </w:r>
      <w:r>
        <w:tab/>
      </w:r>
      <w:r>
        <w:tab/>
      </w:r>
      <w:r>
        <w:tab/>
        <w:t>TINF16B4</w:t>
      </w:r>
    </w:p>
    <w:p w:rsidR="004077E9" w:rsidRDefault="004077E9" w:rsidP="004077E9">
      <w:pPr>
        <w:tabs>
          <w:tab w:val="left" w:pos="2410"/>
        </w:tabs>
        <w:spacing w:after="0"/>
      </w:pPr>
      <w:r>
        <w:t xml:space="preserve">Betreuer: </w:t>
      </w:r>
      <w:r>
        <w:tab/>
      </w:r>
      <w:r>
        <w:tab/>
      </w:r>
      <w:r>
        <w:tab/>
      </w:r>
      <w:r w:rsidR="00C87E05">
        <w:t>Prof. Dr. Hans-Jörg Haubner</w:t>
      </w:r>
    </w:p>
    <w:p w:rsidR="004077E9" w:rsidRDefault="004077E9" w:rsidP="00A20F99"/>
    <w:p w:rsidR="008E5764" w:rsidRDefault="008E5764" w:rsidP="008E5764">
      <w:pPr>
        <w:pStyle w:val="berschrift1"/>
      </w:pPr>
      <w:bookmarkStart w:id="0" w:name="_Toc509478378"/>
      <w:bookmarkStart w:id="1" w:name="_Toc1467794"/>
      <w:r>
        <w:lastRenderedPageBreak/>
        <w:t>Sperrvermerk</w:t>
      </w:r>
      <w:bookmarkEnd w:id="0"/>
      <w:bookmarkEnd w:id="1"/>
    </w:p>
    <w:p w:rsidR="008E5764" w:rsidRDefault="008E5764" w:rsidP="008E5764">
      <w:pPr>
        <w:pStyle w:val="FormatT1000"/>
      </w:pPr>
    </w:p>
    <w:p w:rsidR="008E5764" w:rsidRDefault="008E5764" w:rsidP="008E5764">
      <w:pPr>
        <w:pStyle w:val="FormatT1000"/>
      </w:pPr>
      <w:r>
        <w:t>Die vorliegende Studienarbeit ist mit einem Sperrvermerk versehen und wird ausschließlich zu Prüfungszwecken des Studienganges Angewandte Informatik der Dualen Hochschule Baden-Württemberg Karlsruhe vorgelegt. Jede Einsichtnahme und Veröffentlichung, auch von Teilen der Arbeit, bedarf der vorherigen Zustimmung der Siemens AG.</w:t>
      </w: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FormatT1000"/>
      </w:pPr>
    </w:p>
    <w:p w:rsidR="008E5764" w:rsidRDefault="008E5764" w:rsidP="008E5764">
      <w:pPr>
        <w:pStyle w:val="berschrift1"/>
      </w:pPr>
      <w:bookmarkStart w:id="2" w:name="_Toc509478379"/>
      <w:bookmarkStart w:id="3" w:name="_Toc1467795"/>
      <w:r>
        <w:lastRenderedPageBreak/>
        <w:t>Eidesstattliche Versicherung</w:t>
      </w:r>
      <w:bookmarkEnd w:id="2"/>
      <w:bookmarkEnd w:id="3"/>
    </w:p>
    <w:p w:rsidR="008E5764" w:rsidRDefault="008E5764" w:rsidP="008E5764">
      <w:pPr>
        <w:spacing w:before="240" w:after="0"/>
        <w:rPr>
          <w:sz w:val="24"/>
          <w:szCs w:val="24"/>
        </w:rPr>
      </w:pPr>
      <w:bookmarkStart w:id="4" w:name="_Toc447793430"/>
      <w:bookmarkEnd w:id="4"/>
      <w:r>
        <w:rPr>
          <w:sz w:val="24"/>
          <w:szCs w:val="24"/>
        </w:rPr>
        <w:t xml:space="preserve">Hiermit erkläre ich an Eides statt, dass ich die vorliegende Arbeit selbstständig verfasst und keine anderen als die angegebenen Quellen und Hilfsmittel verwendet habe. </w:t>
      </w:r>
      <w:r>
        <w:rPr>
          <w:sz w:val="24"/>
          <w:szCs w:val="24"/>
        </w:rPr>
        <w:br/>
        <w:t>Inhaltlich und wörtlich aus den Quellen entnommene Stellen habe ich als solche kenntlich gemacht.</w:t>
      </w:r>
    </w:p>
    <w:p w:rsidR="008E5764" w:rsidRDefault="008E5764" w:rsidP="008E5764">
      <w:pPr>
        <w:spacing w:before="240" w:after="0"/>
        <w:rPr>
          <w:sz w:val="24"/>
          <w:szCs w:val="24"/>
        </w:rPr>
      </w:pPr>
    </w:p>
    <w:p w:rsidR="008E5764" w:rsidRDefault="008E5764" w:rsidP="008E5764">
      <w:pPr>
        <w:spacing w:before="240" w:after="0"/>
        <w:rPr>
          <w:sz w:val="24"/>
          <w:szCs w:val="24"/>
        </w:rPr>
      </w:pPr>
    </w:p>
    <w:p w:rsidR="004077E9" w:rsidRDefault="008E5764" w:rsidP="00A20F99">
      <w:r>
        <w:br w:type="page"/>
      </w:r>
    </w:p>
    <w:sdt>
      <w:sdtPr>
        <w:rPr>
          <w:rFonts w:asciiTheme="minorHAnsi" w:eastAsiaTheme="minorHAnsi" w:hAnsiTheme="minorHAnsi" w:cstheme="minorBidi"/>
          <w:sz w:val="22"/>
          <w:szCs w:val="22"/>
          <w:lang w:eastAsia="en-US"/>
        </w:rPr>
        <w:id w:val="1489133449"/>
        <w:docPartObj>
          <w:docPartGallery w:val="Table of Contents"/>
          <w:docPartUnique/>
        </w:docPartObj>
      </w:sdtPr>
      <w:sdtEndPr>
        <w:rPr>
          <w:b/>
          <w:bCs/>
        </w:rPr>
      </w:sdtEndPr>
      <w:sdtContent>
        <w:p w:rsidR="00A20F99" w:rsidRDefault="00A20F99">
          <w:pPr>
            <w:pStyle w:val="Inhaltsverzeichnisberschrift"/>
          </w:pPr>
          <w:r>
            <w:t>Inhalt</w:t>
          </w:r>
          <w:r w:rsidR="00117B2C">
            <w:t>sverzeichnis</w:t>
          </w:r>
        </w:p>
        <w:p w:rsidR="00097111" w:rsidRDefault="00A20F99">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1467794" w:history="1">
            <w:r w:rsidR="00097111" w:rsidRPr="003F5E63">
              <w:rPr>
                <w:rStyle w:val="Hyperlink"/>
                <w:noProof/>
              </w:rPr>
              <w:t>Sperrvermerk</w:t>
            </w:r>
            <w:r w:rsidR="00097111">
              <w:rPr>
                <w:noProof/>
                <w:webHidden/>
              </w:rPr>
              <w:tab/>
            </w:r>
            <w:r w:rsidR="00097111">
              <w:rPr>
                <w:noProof/>
                <w:webHidden/>
              </w:rPr>
              <w:fldChar w:fldCharType="begin"/>
            </w:r>
            <w:r w:rsidR="00097111">
              <w:rPr>
                <w:noProof/>
                <w:webHidden/>
              </w:rPr>
              <w:instrText xml:space="preserve"> PAGEREF _Toc1467794 \h </w:instrText>
            </w:r>
            <w:r w:rsidR="00097111">
              <w:rPr>
                <w:noProof/>
                <w:webHidden/>
              </w:rPr>
            </w:r>
            <w:r w:rsidR="00097111">
              <w:rPr>
                <w:noProof/>
                <w:webHidden/>
              </w:rPr>
              <w:fldChar w:fldCharType="separate"/>
            </w:r>
            <w:r w:rsidR="00097111">
              <w:rPr>
                <w:noProof/>
                <w:webHidden/>
              </w:rPr>
              <w:t>2</w:t>
            </w:r>
            <w:r w:rsidR="00097111">
              <w:rPr>
                <w:noProof/>
                <w:webHidden/>
              </w:rPr>
              <w:fldChar w:fldCharType="end"/>
            </w:r>
          </w:hyperlink>
        </w:p>
        <w:p w:rsidR="00097111" w:rsidRDefault="00097111">
          <w:pPr>
            <w:pStyle w:val="Verzeichnis1"/>
            <w:tabs>
              <w:tab w:val="right" w:leader="dot" w:pos="9062"/>
            </w:tabs>
            <w:rPr>
              <w:rFonts w:eastAsiaTheme="minorEastAsia"/>
              <w:noProof/>
              <w:lang w:eastAsia="de-DE"/>
            </w:rPr>
          </w:pPr>
          <w:hyperlink w:anchor="_Toc1467795" w:history="1">
            <w:r w:rsidRPr="003F5E63">
              <w:rPr>
                <w:rStyle w:val="Hyperlink"/>
                <w:noProof/>
              </w:rPr>
              <w:t>Eidesstattliche Versicherung</w:t>
            </w:r>
            <w:r>
              <w:rPr>
                <w:noProof/>
                <w:webHidden/>
              </w:rPr>
              <w:tab/>
            </w:r>
            <w:r>
              <w:rPr>
                <w:noProof/>
                <w:webHidden/>
              </w:rPr>
              <w:fldChar w:fldCharType="begin"/>
            </w:r>
            <w:r>
              <w:rPr>
                <w:noProof/>
                <w:webHidden/>
              </w:rPr>
              <w:instrText xml:space="preserve"> PAGEREF _Toc1467795 \h </w:instrText>
            </w:r>
            <w:r>
              <w:rPr>
                <w:noProof/>
                <w:webHidden/>
              </w:rPr>
            </w:r>
            <w:r>
              <w:rPr>
                <w:noProof/>
                <w:webHidden/>
              </w:rPr>
              <w:fldChar w:fldCharType="separate"/>
            </w:r>
            <w:r>
              <w:rPr>
                <w:noProof/>
                <w:webHidden/>
              </w:rPr>
              <w:t>3</w:t>
            </w:r>
            <w:r>
              <w:rPr>
                <w:noProof/>
                <w:webHidden/>
              </w:rPr>
              <w:fldChar w:fldCharType="end"/>
            </w:r>
          </w:hyperlink>
        </w:p>
        <w:p w:rsidR="00097111" w:rsidRDefault="00097111">
          <w:pPr>
            <w:pStyle w:val="Verzeichnis1"/>
            <w:tabs>
              <w:tab w:val="left" w:pos="440"/>
              <w:tab w:val="right" w:leader="dot" w:pos="9062"/>
            </w:tabs>
            <w:rPr>
              <w:rFonts w:eastAsiaTheme="minorEastAsia"/>
              <w:noProof/>
              <w:lang w:eastAsia="de-DE"/>
            </w:rPr>
          </w:pPr>
          <w:hyperlink w:anchor="_Toc1467796" w:history="1">
            <w:r w:rsidRPr="003F5E63">
              <w:rPr>
                <w:rStyle w:val="Hyperlink"/>
                <w:noProof/>
              </w:rPr>
              <w:t>1.</w:t>
            </w:r>
            <w:r>
              <w:rPr>
                <w:rFonts w:eastAsiaTheme="minorEastAsia"/>
                <w:noProof/>
                <w:lang w:eastAsia="de-DE"/>
              </w:rPr>
              <w:tab/>
            </w:r>
            <w:r w:rsidRPr="003F5E63">
              <w:rPr>
                <w:rStyle w:val="Hyperlink"/>
                <w:noProof/>
              </w:rPr>
              <w:t>Einführung</w:t>
            </w:r>
            <w:r>
              <w:rPr>
                <w:noProof/>
                <w:webHidden/>
              </w:rPr>
              <w:tab/>
            </w:r>
            <w:r>
              <w:rPr>
                <w:noProof/>
                <w:webHidden/>
              </w:rPr>
              <w:fldChar w:fldCharType="begin"/>
            </w:r>
            <w:r>
              <w:rPr>
                <w:noProof/>
                <w:webHidden/>
              </w:rPr>
              <w:instrText xml:space="preserve"> PAGEREF _Toc1467796 \h </w:instrText>
            </w:r>
            <w:r>
              <w:rPr>
                <w:noProof/>
                <w:webHidden/>
              </w:rPr>
            </w:r>
            <w:r>
              <w:rPr>
                <w:noProof/>
                <w:webHidden/>
              </w:rPr>
              <w:fldChar w:fldCharType="separate"/>
            </w:r>
            <w:r>
              <w:rPr>
                <w:noProof/>
                <w:webHidden/>
              </w:rPr>
              <w:t>5</w:t>
            </w:r>
            <w:r>
              <w:rPr>
                <w:noProof/>
                <w:webHidden/>
              </w:rPr>
              <w:fldChar w:fldCharType="end"/>
            </w:r>
          </w:hyperlink>
        </w:p>
        <w:p w:rsidR="00097111" w:rsidRDefault="00097111">
          <w:pPr>
            <w:pStyle w:val="Verzeichnis2"/>
            <w:tabs>
              <w:tab w:val="left" w:pos="880"/>
              <w:tab w:val="right" w:leader="dot" w:pos="9062"/>
            </w:tabs>
            <w:rPr>
              <w:rFonts w:eastAsiaTheme="minorEastAsia"/>
              <w:noProof/>
              <w:lang w:eastAsia="de-DE"/>
            </w:rPr>
          </w:pPr>
          <w:hyperlink w:anchor="_Toc1467797" w:history="1">
            <w:r w:rsidRPr="003F5E63">
              <w:rPr>
                <w:rStyle w:val="Hyperlink"/>
                <w:noProof/>
              </w:rPr>
              <w:t>1.1.</w:t>
            </w:r>
            <w:r>
              <w:rPr>
                <w:rFonts w:eastAsiaTheme="minorEastAsia"/>
                <w:noProof/>
                <w:lang w:eastAsia="de-DE"/>
              </w:rPr>
              <w:tab/>
            </w:r>
            <w:r w:rsidRPr="003F5E63">
              <w:rPr>
                <w:rStyle w:val="Hyperlink"/>
                <w:noProof/>
              </w:rPr>
              <w:t>Aufgabenstellung und Zielsetzung</w:t>
            </w:r>
            <w:r>
              <w:rPr>
                <w:noProof/>
                <w:webHidden/>
              </w:rPr>
              <w:tab/>
            </w:r>
            <w:r>
              <w:rPr>
                <w:noProof/>
                <w:webHidden/>
              </w:rPr>
              <w:fldChar w:fldCharType="begin"/>
            </w:r>
            <w:r>
              <w:rPr>
                <w:noProof/>
                <w:webHidden/>
              </w:rPr>
              <w:instrText xml:space="preserve"> PAGEREF _Toc1467797 \h </w:instrText>
            </w:r>
            <w:r>
              <w:rPr>
                <w:noProof/>
                <w:webHidden/>
              </w:rPr>
            </w:r>
            <w:r>
              <w:rPr>
                <w:noProof/>
                <w:webHidden/>
              </w:rPr>
              <w:fldChar w:fldCharType="separate"/>
            </w:r>
            <w:r>
              <w:rPr>
                <w:noProof/>
                <w:webHidden/>
              </w:rPr>
              <w:t>5</w:t>
            </w:r>
            <w:r>
              <w:rPr>
                <w:noProof/>
                <w:webHidden/>
              </w:rPr>
              <w:fldChar w:fldCharType="end"/>
            </w:r>
          </w:hyperlink>
        </w:p>
        <w:p w:rsidR="00097111" w:rsidRDefault="00097111">
          <w:pPr>
            <w:pStyle w:val="Verzeichnis2"/>
            <w:tabs>
              <w:tab w:val="left" w:pos="880"/>
              <w:tab w:val="right" w:leader="dot" w:pos="9062"/>
            </w:tabs>
            <w:rPr>
              <w:rFonts w:eastAsiaTheme="minorEastAsia"/>
              <w:noProof/>
              <w:lang w:eastAsia="de-DE"/>
            </w:rPr>
          </w:pPr>
          <w:hyperlink w:anchor="_Toc1467798" w:history="1">
            <w:r w:rsidRPr="003F5E63">
              <w:rPr>
                <w:rStyle w:val="Hyperlink"/>
                <w:noProof/>
              </w:rPr>
              <w:t>1.2.</w:t>
            </w:r>
            <w:r>
              <w:rPr>
                <w:rFonts w:eastAsiaTheme="minorEastAsia"/>
                <w:noProof/>
                <w:lang w:eastAsia="de-DE"/>
              </w:rPr>
              <w:tab/>
            </w:r>
            <w:r w:rsidRPr="003F5E63">
              <w:rPr>
                <w:rStyle w:val="Hyperlink"/>
                <w:noProof/>
              </w:rPr>
              <w:t>Vorgehensweise</w:t>
            </w:r>
            <w:r>
              <w:rPr>
                <w:noProof/>
                <w:webHidden/>
              </w:rPr>
              <w:tab/>
            </w:r>
            <w:r>
              <w:rPr>
                <w:noProof/>
                <w:webHidden/>
              </w:rPr>
              <w:fldChar w:fldCharType="begin"/>
            </w:r>
            <w:r>
              <w:rPr>
                <w:noProof/>
                <w:webHidden/>
              </w:rPr>
              <w:instrText xml:space="preserve"> PAGEREF _Toc1467798 \h </w:instrText>
            </w:r>
            <w:r>
              <w:rPr>
                <w:noProof/>
                <w:webHidden/>
              </w:rPr>
            </w:r>
            <w:r>
              <w:rPr>
                <w:noProof/>
                <w:webHidden/>
              </w:rPr>
              <w:fldChar w:fldCharType="separate"/>
            </w:r>
            <w:r>
              <w:rPr>
                <w:noProof/>
                <w:webHidden/>
              </w:rPr>
              <w:t>5</w:t>
            </w:r>
            <w:r>
              <w:rPr>
                <w:noProof/>
                <w:webHidden/>
              </w:rPr>
              <w:fldChar w:fldCharType="end"/>
            </w:r>
          </w:hyperlink>
        </w:p>
        <w:p w:rsidR="00097111" w:rsidRDefault="00097111">
          <w:pPr>
            <w:pStyle w:val="Verzeichnis1"/>
            <w:tabs>
              <w:tab w:val="left" w:pos="440"/>
              <w:tab w:val="right" w:leader="dot" w:pos="9062"/>
            </w:tabs>
            <w:rPr>
              <w:rFonts w:eastAsiaTheme="minorEastAsia"/>
              <w:noProof/>
              <w:lang w:eastAsia="de-DE"/>
            </w:rPr>
          </w:pPr>
          <w:hyperlink w:anchor="_Toc1467799" w:history="1">
            <w:r w:rsidRPr="003F5E63">
              <w:rPr>
                <w:rStyle w:val="Hyperlink"/>
                <w:noProof/>
              </w:rPr>
              <w:t>2.</w:t>
            </w:r>
            <w:r>
              <w:rPr>
                <w:rFonts w:eastAsiaTheme="minorEastAsia"/>
                <w:noProof/>
                <w:lang w:eastAsia="de-DE"/>
              </w:rPr>
              <w:tab/>
            </w:r>
            <w:r w:rsidRPr="003F5E63">
              <w:rPr>
                <w:rStyle w:val="Hyperlink"/>
                <w:noProof/>
              </w:rPr>
              <w:t>Grundlagen</w:t>
            </w:r>
            <w:r>
              <w:rPr>
                <w:noProof/>
                <w:webHidden/>
              </w:rPr>
              <w:tab/>
            </w:r>
            <w:r>
              <w:rPr>
                <w:noProof/>
                <w:webHidden/>
              </w:rPr>
              <w:fldChar w:fldCharType="begin"/>
            </w:r>
            <w:r>
              <w:rPr>
                <w:noProof/>
                <w:webHidden/>
              </w:rPr>
              <w:instrText xml:space="preserve"> PAGEREF _Toc1467799 \h </w:instrText>
            </w:r>
            <w:r>
              <w:rPr>
                <w:noProof/>
                <w:webHidden/>
              </w:rPr>
            </w:r>
            <w:r>
              <w:rPr>
                <w:noProof/>
                <w:webHidden/>
              </w:rPr>
              <w:fldChar w:fldCharType="separate"/>
            </w:r>
            <w:r>
              <w:rPr>
                <w:noProof/>
                <w:webHidden/>
              </w:rPr>
              <w:t>7</w:t>
            </w:r>
            <w:r>
              <w:rPr>
                <w:noProof/>
                <w:webHidden/>
              </w:rPr>
              <w:fldChar w:fldCharType="end"/>
            </w:r>
          </w:hyperlink>
        </w:p>
        <w:p w:rsidR="00097111" w:rsidRDefault="00097111">
          <w:pPr>
            <w:pStyle w:val="Verzeichnis2"/>
            <w:tabs>
              <w:tab w:val="left" w:pos="880"/>
              <w:tab w:val="right" w:leader="dot" w:pos="9062"/>
            </w:tabs>
            <w:rPr>
              <w:rFonts w:eastAsiaTheme="minorEastAsia"/>
              <w:noProof/>
              <w:lang w:eastAsia="de-DE"/>
            </w:rPr>
          </w:pPr>
          <w:hyperlink w:anchor="_Toc1467800" w:history="1">
            <w:r w:rsidRPr="003F5E63">
              <w:rPr>
                <w:rStyle w:val="Hyperlink"/>
                <w:noProof/>
              </w:rPr>
              <w:t>2.1.</w:t>
            </w:r>
            <w:r>
              <w:rPr>
                <w:rFonts w:eastAsiaTheme="minorEastAsia"/>
                <w:noProof/>
                <w:lang w:eastAsia="de-DE"/>
              </w:rPr>
              <w:tab/>
            </w:r>
            <w:r w:rsidRPr="003F5E63">
              <w:rPr>
                <w:rStyle w:val="Hyperlink"/>
                <w:noProof/>
              </w:rPr>
              <w:t>Theoretische Grundlagen</w:t>
            </w:r>
            <w:r>
              <w:rPr>
                <w:noProof/>
                <w:webHidden/>
              </w:rPr>
              <w:tab/>
            </w:r>
            <w:r>
              <w:rPr>
                <w:noProof/>
                <w:webHidden/>
              </w:rPr>
              <w:fldChar w:fldCharType="begin"/>
            </w:r>
            <w:r>
              <w:rPr>
                <w:noProof/>
                <w:webHidden/>
              </w:rPr>
              <w:instrText xml:space="preserve"> PAGEREF _Toc1467800 \h </w:instrText>
            </w:r>
            <w:r>
              <w:rPr>
                <w:noProof/>
                <w:webHidden/>
              </w:rPr>
            </w:r>
            <w:r>
              <w:rPr>
                <w:noProof/>
                <w:webHidden/>
              </w:rPr>
              <w:fldChar w:fldCharType="separate"/>
            </w:r>
            <w:r>
              <w:rPr>
                <w:noProof/>
                <w:webHidden/>
              </w:rPr>
              <w:t>7</w:t>
            </w:r>
            <w:r>
              <w:rPr>
                <w:noProof/>
                <w:webHidden/>
              </w:rPr>
              <w:fldChar w:fldCharType="end"/>
            </w:r>
          </w:hyperlink>
        </w:p>
        <w:p w:rsidR="00097111" w:rsidRDefault="00097111">
          <w:pPr>
            <w:pStyle w:val="Verzeichnis3"/>
            <w:tabs>
              <w:tab w:val="left" w:pos="1320"/>
              <w:tab w:val="right" w:leader="dot" w:pos="9062"/>
            </w:tabs>
            <w:rPr>
              <w:rFonts w:eastAsiaTheme="minorEastAsia"/>
              <w:noProof/>
              <w:lang w:eastAsia="de-DE"/>
            </w:rPr>
          </w:pPr>
          <w:hyperlink w:anchor="_Toc1467801" w:history="1">
            <w:r w:rsidRPr="003F5E63">
              <w:rPr>
                <w:rStyle w:val="Hyperlink"/>
                <w:noProof/>
              </w:rPr>
              <w:t>2.1.1.</w:t>
            </w:r>
            <w:r>
              <w:rPr>
                <w:rFonts w:eastAsiaTheme="minorEastAsia"/>
                <w:noProof/>
                <w:lang w:eastAsia="de-DE"/>
              </w:rPr>
              <w:tab/>
            </w:r>
            <w:r w:rsidRPr="003F5E63">
              <w:rPr>
                <w:rStyle w:val="Hyperlink"/>
                <w:noProof/>
              </w:rPr>
              <w:t>Telepräsenz</w:t>
            </w:r>
            <w:r>
              <w:rPr>
                <w:noProof/>
                <w:webHidden/>
              </w:rPr>
              <w:tab/>
            </w:r>
            <w:r>
              <w:rPr>
                <w:noProof/>
                <w:webHidden/>
              </w:rPr>
              <w:fldChar w:fldCharType="begin"/>
            </w:r>
            <w:r>
              <w:rPr>
                <w:noProof/>
                <w:webHidden/>
              </w:rPr>
              <w:instrText xml:space="preserve"> PAGEREF _Toc1467801 \h </w:instrText>
            </w:r>
            <w:r>
              <w:rPr>
                <w:noProof/>
                <w:webHidden/>
              </w:rPr>
            </w:r>
            <w:r>
              <w:rPr>
                <w:noProof/>
                <w:webHidden/>
              </w:rPr>
              <w:fldChar w:fldCharType="separate"/>
            </w:r>
            <w:r>
              <w:rPr>
                <w:noProof/>
                <w:webHidden/>
              </w:rPr>
              <w:t>7</w:t>
            </w:r>
            <w:r>
              <w:rPr>
                <w:noProof/>
                <w:webHidden/>
              </w:rPr>
              <w:fldChar w:fldCharType="end"/>
            </w:r>
          </w:hyperlink>
        </w:p>
        <w:p w:rsidR="00097111" w:rsidRDefault="00097111">
          <w:pPr>
            <w:pStyle w:val="Verzeichnis3"/>
            <w:tabs>
              <w:tab w:val="left" w:pos="1320"/>
              <w:tab w:val="right" w:leader="dot" w:pos="9062"/>
            </w:tabs>
            <w:rPr>
              <w:rFonts w:eastAsiaTheme="minorEastAsia"/>
              <w:noProof/>
              <w:lang w:eastAsia="de-DE"/>
            </w:rPr>
          </w:pPr>
          <w:hyperlink w:anchor="_Toc1467802" w:history="1">
            <w:r w:rsidRPr="003F5E63">
              <w:rPr>
                <w:rStyle w:val="Hyperlink"/>
                <w:noProof/>
              </w:rPr>
              <w:t>2.1.2.</w:t>
            </w:r>
            <w:r>
              <w:rPr>
                <w:rFonts w:eastAsiaTheme="minorEastAsia"/>
                <w:noProof/>
                <w:lang w:eastAsia="de-DE"/>
              </w:rPr>
              <w:tab/>
            </w:r>
            <w:r w:rsidRPr="003F5E63">
              <w:rPr>
                <w:rStyle w:val="Hyperlink"/>
                <w:noProof/>
              </w:rPr>
              <w:t>Programmiersprachen</w:t>
            </w:r>
            <w:r>
              <w:rPr>
                <w:noProof/>
                <w:webHidden/>
              </w:rPr>
              <w:tab/>
            </w:r>
            <w:r>
              <w:rPr>
                <w:noProof/>
                <w:webHidden/>
              </w:rPr>
              <w:fldChar w:fldCharType="begin"/>
            </w:r>
            <w:r>
              <w:rPr>
                <w:noProof/>
                <w:webHidden/>
              </w:rPr>
              <w:instrText xml:space="preserve"> PAGEREF _Toc1467802 \h </w:instrText>
            </w:r>
            <w:r>
              <w:rPr>
                <w:noProof/>
                <w:webHidden/>
              </w:rPr>
            </w:r>
            <w:r>
              <w:rPr>
                <w:noProof/>
                <w:webHidden/>
              </w:rPr>
              <w:fldChar w:fldCharType="separate"/>
            </w:r>
            <w:r>
              <w:rPr>
                <w:noProof/>
                <w:webHidden/>
              </w:rPr>
              <w:t>7</w:t>
            </w:r>
            <w:r>
              <w:rPr>
                <w:noProof/>
                <w:webHidden/>
              </w:rPr>
              <w:fldChar w:fldCharType="end"/>
            </w:r>
          </w:hyperlink>
        </w:p>
        <w:p w:rsidR="00097111" w:rsidRDefault="00097111">
          <w:pPr>
            <w:pStyle w:val="Verzeichnis3"/>
            <w:tabs>
              <w:tab w:val="left" w:pos="1320"/>
              <w:tab w:val="right" w:leader="dot" w:pos="9062"/>
            </w:tabs>
            <w:rPr>
              <w:rFonts w:eastAsiaTheme="minorEastAsia"/>
              <w:noProof/>
              <w:lang w:eastAsia="de-DE"/>
            </w:rPr>
          </w:pPr>
          <w:hyperlink w:anchor="_Toc1467803" w:history="1">
            <w:r w:rsidRPr="003F5E63">
              <w:rPr>
                <w:rStyle w:val="Hyperlink"/>
                <w:noProof/>
              </w:rPr>
              <w:t>2.1.3.</w:t>
            </w:r>
            <w:r>
              <w:rPr>
                <w:rFonts w:eastAsiaTheme="minorEastAsia"/>
                <w:noProof/>
                <w:lang w:eastAsia="de-DE"/>
              </w:rPr>
              <w:tab/>
            </w:r>
            <w:r w:rsidRPr="003F5E63">
              <w:rPr>
                <w:rStyle w:val="Hyperlink"/>
                <w:noProof/>
              </w:rPr>
              <w:t>Robotik/Kinematik</w:t>
            </w:r>
            <w:r>
              <w:rPr>
                <w:noProof/>
                <w:webHidden/>
              </w:rPr>
              <w:tab/>
            </w:r>
            <w:r>
              <w:rPr>
                <w:noProof/>
                <w:webHidden/>
              </w:rPr>
              <w:fldChar w:fldCharType="begin"/>
            </w:r>
            <w:r>
              <w:rPr>
                <w:noProof/>
                <w:webHidden/>
              </w:rPr>
              <w:instrText xml:space="preserve"> PAGEREF _Toc1467803 \h </w:instrText>
            </w:r>
            <w:r>
              <w:rPr>
                <w:noProof/>
                <w:webHidden/>
              </w:rPr>
            </w:r>
            <w:r>
              <w:rPr>
                <w:noProof/>
                <w:webHidden/>
              </w:rPr>
              <w:fldChar w:fldCharType="separate"/>
            </w:r>
            <w:r>
              <w:rPr>
                <w:noProof/>
                <w:webHidden/>
              </w:rPr>
              <w:t>7</w:t>
            </w:r>
            <w:r>
              <w:rPr>
                <w:noProof/>
                <w:webHidden/>
              </w:rPr>
              <w:fldChar w:fldCharType="end"/>
            </w:r>
          </w:hyperlink>
        </w:p>
        <w:p w:rsidR="00097111" w:rsidRDefault="00097111">
          <w:pPr>
            <w:pStyle w:val="Verzeichnis3"/>
            <w:tabs>
              <w:tab w:val="left" w:pos="1320"/>
              <w:tab w:val="right" w:leader="dot" w:pos="9062"/>
            </w:tabs>
            <w:rPr>
              <w:rFonts w:eastAsiaTheme="minorEastAsia"/>
              <w:noProof/>
              <w:lang w:eastAsia="de-DE"/>
            </w:rPr>
          </w:pPr>
          <w:hyperlink w:anchor="_Toc1467804" w:history="1">
            <w:r w:rsidRPr="003F5E63">
              <w:rPr>
                <w:rStyle w:val="Hyperlink"/>
                <w:noProof/>
              </w:rPr>
              <w:t>2.1.4.</w:t>
            </w:r>
            <w:r>
              <w:rPr>
                <w:rFonts w:eastAsiaTheme="minorEastAsia"/>
                <w:noProof/>
                <w:lang w:eastAsia="de-DE"/>
              </w:rPr>
              <w:tab/>
            </w:r>
            <w:r w:rsidRPr="003F5E63">
              <w:rPr>
                <w:rStyle w:val="Hyperlink"/>
                <w:noProof/>
              </w:rPr>
              <w:t>Virtual Reality</w:t>
            </w:r>
            <w:r>
              <w:rPr>
                <w:noProof/>
                <w:webHidden/>
              </w:rPr>
              <w:tab/>
            </w:r>
            <w:r>
              <w:rPr>
                <w:noProof/>
                <w:webHidden/>
              </w:rPr>
              <w:fldChar w:fldCharType="begin"/>
            </w:r>
            <w:r>
              <w:rPr>
                <w:noProof/>
                <w:webHidden/>
              </w:rPr>
              <w:instrText xml:space="preserve"> PAGEREF _Toc1467804 \h </w:instrText>
            </w:r>
            <w:r>
              <w:rPr>
                <w:noProof/>
                <w:webHidden/>
              </w:rPr>
            </w:r>
            <w:r>
              <w:rPr>
                <w:noProof/>
                <w:webHidden/>
              </w:rPr>
              <w:fldChar w:fldCharType="separate"/>
            </w:r>
            <w:r>
              <w:rPr>
                <w:noProof/>
                <w:webHidden/>
              </w:rPr>
              <w:t>7</w:t>
            </w:r>
            <w:r>
              <w:rPr>
                <w:noProof/>
                <w:webHidden/>
              </w:rPr>
              <w:fldChar w:fldCharType="end"/>
            </w:r>
          </w:hyperlink>
        </w:p>
        <w:p w:rsidR="00097111" w:rsidRDefault="00097111">
          <w:pPr>
            <w:pStyle w:val="Verzeichnis2"/>
            <w:tabs>
              <w:tab w:val="left" w:pos="880"/>
              <w:tab w:val="right" w:leader="dot" w:pos="9062"/>
            </w:tabs>
            <w:rPr>
              <w:rFonts w:eastAsiaTheme="minorEastAsia"/>
              <w:noProof/>
              <w:lang w:eastAsia="de-DE"/>
            </w:rPr>
          </w:pPr>
          <w:hyperlink w:anchor="_Toc1467805" w:history="1">
            <w:r w:rsidRPr="003F5E63">
              <w:rPr>
                <w:rStyle w:val="Hyperlink"/>
                <w:noProof/>
              </w:rPr>
              <w:t>2.2.</w:t>
            </w:r>
            <w:r>
              <w:rPr>
                <w:rFonts w:eastAsiaTheme="minorEastAsia"/>
                <w:noProof/>
                <w:lang w:eastAsia="de-DE"/>
              </w:rPr>
              <w:tab/>
            </w:r>
            <w:r w:rsidRPr="003F5E63">
              <w:rPr>
                <w:rStyle w:val="Hyperlink"/>
                <w:noProof/>
              </w:rPr>
              <w:t>Technische Grundlagen</w:t>
            </w:r>
            <w:r>
              <w:rPr>
                <w:noProof/>
                <w:webHidden/>
              </w:rPr>
              <w:tab/>
            </w:r>
            <w:r>
              <w:rPr>
                <w:noProof/>
                <w:webHidden/>
              </w:rPr>
              <w:fldChar w:fldCharType="begin"/>
            </w:r>
            <w:r>
              <w:rPr>
                <w:noProof/>
                <w:webHidden/>
              </w:rPr>
              <w:instrText xml:space="preserve"> PAGEREF _Toc1467805 \h </w:instrText>
            </w:r>
            <w:r>
              <w:rPr>
                <w:noProof/>
                <w:webHidden/>
              </w:rPr>
            </w:r>
            <w:r>
              <w:rPr>
                <w:noProof/>
                <w:webHidden/>
              </w:rPr>
              <w:fldChar w:fldCharType="separate"/>
            </w:r>
            <w:r>
              <w:rPr>
                <w:noProof/>
                <w:webHidden/>
              </w:rPr>
              <w:t>9</w:t>
            </w:r>
            <w:r>
              <w:rPr>
                <w:noProof/>
                <w:webHidden/>
              </w:rPr>
              <w:fldChar w:fldCharType="end"/>
            </w:r>
          </w:hyperlink>
        </w:p>
        <w:p w:rsidR="00097111" w:rsidRDefault="00097111">
          <w:pPr>
            <w:pStyle w:val="Verzeichnis3"/>
            <w:tabs>
              <w:tab w:val="left" w:pos="1320"/>
              <w:tab w:val="right" w:leader="dot" w:pos="9062"/>
            </w:tabs>
            <w:rPr>
              <w:rFonts w:eastAsiaTheme="minorEastAsia"/>
              <w:noProof/>
              <w:lang w:eastAsia="de-DE"/>
            </w:rPr>
          </w:pPr>
          <w:hyperlink w:anchor="_Toc1467806" w:history="1">
            <w:r w:rsidRPr="003F5E63">
              <w:rPr>
                <w:rStyle w:val="Hyperlink"/>
                <w:noProof/>
              </w:rPr>
              <w:t>2.2.1.</w:t>
            </w:r>
            <w:r>
              <w:rPr>
                <w:rFonts w:eastAsiaTheme="minorEastAsia"/>
                <w:noProof/>
                <w:lang w:eastAsia="de-DE"/>
              </w:rPr>
              <w:tab/>
            </w:r>
            <w:r w:rsidRPr="003F5E63">
              <w:rPr>
                <w:rStyle w:val="Hyperlink"/>
                <w:noProof/>
              </w:rPr>
              <w:t>NAO-Roboter</w:t>
            </w:r>
            <w:r>
              <w:rPr>
                <w:noProof/>
                <w:webHidden/>
              </w:rPr>
              <w:tab/>
            </w:r>
            <w:r>
              <w:rPr>
                <w:noProof/>
                <w:webHidden/>
              </w:rPr>
              <w:fldChar w:fldCharType="begin"/>
            </w:r>
            <w:r>
              <w:rPr>
                <w:noProof/>
                <w:webHidden/>
              </w:rPr>
              <w:instrText xml:space="preserve"> PAGEREF _Toc1467806 \h </w:instrText>
            </w:r>
            <w:r>
              <w:rPr>
                <w:noProof/>
                <w:webHidden/>
              </w:rPr>
            </w:r>
            <w:r>
              <w:rPr>
                <w:noProof/>
                <w:webHidden/>
              </w:rPr>
              <w:fldChar w:fldCharType="separate"/>
            </w:r>
            <w:r>
              <w:rPr>
                <w:noProof/>
                <w:webHidden/>
              </w:rPr>
              <w:t>9</w:t>
            </w:r>
            <w:r>
              <w:rPr>
                <w:noProof/>
                <w:webHidden/>
              </w:rPr>
              <w:fldChar w:fldCharType="end"/>
            </w:r>
          </w:hyperlink>
        </w:p>
        <w:p w:rsidR="00097111" w:rsidRDefault="00097111">
          <w:pPr>
            <w:pStyle w:val="Verzeichnis3"/>
            <w:tabs>
              <w:tab w:val="left" w:pos="1320"/>
              <w:tab w:val="right" w:leader="dot" w:pos="9062"/>
            </w:tabs>
            <w:rPr>
              <w:rFonts w:eastAsiaTheme="minorEastAsia"/>
              <w:noProof/>
              <w:lang w:eastAsia="de-DE"/>
            </w:rPr>
          </w:pPr>
          <w:hyperlink w:anchor="_Toc1467807" w:history="1">
            <w:r w:rsidRPr="003F5E63">
              <w:rPr>
                <w:rStyle w:val="Hyperlink"/>
                <w:noProof/>
              </w:rPr>
              <w:t>2.2.2.</w:t>
            </w:r>
            <w:r>
              <w:rPr>
                <w:rFonts w:eastAsiaTheme="minorEastAsia"/>
                <w:noProof/>
                <w:lang w:eastAsia="de-DE"/>
              </w:rPr>
              <w:tab/>
            </w:r>
            <w:r w:rsidRPr="003F5E63">
              <w:rPr>
                <w:rStyle w:val="Hyperlink"/>
                <w:noProof/>
              </w:rPr>
              <w:t>Choreographe</w:t>
            </w:r>
            <w:r>
              <w:rPr>
                <w:noProof/>
                <w:webHidden/>
              </w:rPr>
              <w:tab/>
            </w:r>
            <w:r>
              <w:rPr>
                <w:noProof/>
                <w:webHidden/>
              </w:rPr>
              <w:fldChar w:fldCharType="begin"/>
            </w:r>
            <w:r>
              <w:rPr>
                <w:noProof/>
                <w:webHidden/>
              </w:rPr>
              <w:instrText xml:space="preserve"> PAGEREF _Toc1467807 \h </w:instrText>
            </w:r>
            <w:r>
              <w:rPr>
                <w:noProof/>
                <w:webHidden/>
              </w:rPr>
            </w:r>
            <w:r>
              <w:rPr>
                <w:noProof/>
                <w:webHidden/>
              </w:rPr>
              <w:fldChar w:fldCharType="separate"/>
            </w:r>
            <w:r>
              <w:rPr>
                <w:noProof/>
                <w:webHidden/>
              </w:rPr>
              <w:t>10</w:t>
            </w:r>
            <w:r>
              <w:rPr>
                <w:noProof/>
                <w:webHidden/>
              </w:rPr>
              <w:fldChar w:fldCharType="end"/>
            </w:r>
          </w:hyperlink>
        </w:p>
        <w:p w:rsidR="00097111" w:rsidRDefault="00097111">
          <w:pPr>
            <w:pStyle w:val="Verzeichnis3"/>
            <w:tabs>
              <w:tab w:val="left" w:pos="1320"/>
              <w:tab w:val="right" w:leader="dot" w:pos="9062"/>
            </w:tabs>
            <w:rPr>
              <w:rFonts w:eastAsiaTheme="minorEastAsia"/>
              <w:noProof/>
              <w:lang w:eastAsia="de-DE"/>
            </w:rPr>
          </w:pPr>
          <w:hyperlink w:anchor="_Toc1467808" w:history="1">
            <w:r w:rsidRPr="003F5E63">
              <w:rPr>
                <w:rStyle w:val="Hyperlink"/>
                <w:noProof/>
              </w:rPr>
              <w:t>2.2.3.</w:t>
            </w:r>
            <w:r>
              <w:rPr>
                <w:rFonts w:eastAsiaTheme="minorEastAsia"/>
                <w:noProof/>
                <w:lang w:eastAsia="de-DE"/>
              </w:rPr>
              <w:tab/>
            </w:r>
            <w:r w:rsidRPr="003F5E63">
              <w:rPr>
                <w:rStyle w:val="Hyperlink"/>
                <w:noProof/>
              </w:rPr>
              <w:t>HTC Vive</w:t>
            </w:r>
            <w:r>
              <w:rPr>
                <w:noProof/>
                <w:webHidden/>
              </w:rPr>
              <w:tab/>
            </w:r>
            <w:r>
              <w:rPr>
                <w:noProof/>
                <w:webHidden/>
              </w:rPr>
              <w:fldChar w:fldCharType="begin"/>
            </w:r>
            <w:r>
              <w:rPr>
                <w:noProof/>
                <w:webHidden/>
              </w:rPr>
              <w:instrText xml:space="preserve"> PAGEREF _Toc1467808 \h </w:instrText>
            </w:r>
            <w:r>
              <w:rPr>
                <w:noProof/>
                <w:webHidden/>
              </w:rPr>
            </w:r>
            <w:r>
              <w:rPr>
                <w:noProof/>
                <w:webHidden/>
              </w:rPr>
              <w:fldChar w:fldCharType="separate"/>
            </w:r>
            <w:r>
              <w:rPr>
                <w:noProof/>
                <w:webHidden/>
              </w:rPr>
              <w:t>10</w:t>
            </w:r>
            <w:r>
              <w:rPr>
                <w:noProof/>
                <w:webHidden/>
              </w:rPr>
              <w:fldChar w:fldCharType="end"/>
            </w:r>
          </w:hyperlink>
        </w:p>
        <w:p w:rsidR="00097111" w:rsidRDefault="00097111">
          <w:pPr>
            <w:pStyle w:val="Verzeichnis3"/>
            <w:tabs>
              <w:tab w:val="left" w:pos="1320"/>
              <w:tab w:val="right" w:leader="dot" w:pos="9062"/>
            </w:tabs>
            <w:rPr>
              <w:rFonts w:eastAsiaTheme="minorEastAsia"/>
              <w:noProof/>
              <w:lang w:eastAsia="de-DE"/>
            </w:rPr>
          </w:pPr>
          <w:hyperlink w:anchor="_Toc1467809" w:history="1">
            <w:r w:rsidRPr="003F5E63">
              <w:rPr>
                <w:rStyle w:val="Hyperlink"/>
                <w:noProof/>
              </w:rPr>
              <w:t>2.2.4.</w:t>
            </w:r>
            <w:r>
              <w:rPr>
                <w:rFonts w:eastAsiaTheme="minorEastAsia"/>
                <w:noProof/>
                <w:lang w:eastAsia="de-DE"/>
              </w:rPr>
              <w:tab/>
            </w:r>
            <w:r w:rsidRPr="003F5E63">
              <w:rPr>
                <w:rStyle w:val="Hyperlink"/>
                <w:noProof/>
              </w:rPr>
              <w:t>Unity</w:t>
            </w:r>
            <w:r>
              <w:rPr>
                <w:noProof/>
                <w:webHidden/>
              </w:rPr>
              <w:tab/>
            </w:r>
            <w:r>
              <w:rPr>
                <w:noProof/>
                <w:webHidden/>
              </w:rPr>
              <w:fldChar w:fldCharType="begin"/>
            </w:r>
            <w:r>
              <w:rPr>
                <w:noProof/>
                <w:webHidden/>
              </w:rPr>
              <w:instrText xml:space="preserve"> PAGEREF _Toc1467809 \h </w:instrText>
            </w:r>
            <w:r>
              <w:rPr>
                <w:noProof/>
                <w:webHidden/>
              </w:rPr>
            </w:r>
            <w:r>
              <w:rPr>
                <w:noProof/>
                <w:webHidden/>
              </w:rPr>
              <w:fldChar w:fldCharType="separate"/>
            </w:r>
            <w:r>
              <w:rPr>
                <w:noProof/>
                <w:webHidden/>
              </w:rPr>
              <w:t>11</w:t>
            </w:r>
            <w:r>
              <w:rPr>
                <w:noProof/>
                <w:webHidden/>
              </w:rPr>
              <w:fldChar w:fldCharType="end"/>
            </w:r>
          </w:hyperlink>
        </w:p>
        <w:p w:rsidR="00097111" w:rsidRDefault="00097111">
          <w:pPr>
            <w:pStyle w:val="Verzeichnis3"/>
            <w:tabs>
              <w:tab w:val="left" w:pos="1320"/>
              <w:tab w:val="right" w:leader="dot" w:pos="9062"/>
            </w:tabs>
            <w:rPr>
              <w:rFonts w:eastAsiaTheme="minorEastAsia"/>
              <w:noProof/>
              <w:lang w:eastAsia="de-DE"/>
            </w:rPr>
          </w:pPr>
          <w:hyperlink w:anchor="_Toc1467810" w:history="1">
            <w:r w:rsidRPr="003F5E63">
              <w:rPr>
                <w:rStyle w:val="Hyperlink"/>
                <w:noProof/>
              </w:rPr>
              <w:t>2.2.5.</w:t>
            </w:r>
            <w:r>
              <w:rPr>
                <w:rFonts w:eastAsiaTheme="minorEastAsia"/>
                <w:noProof/>
                <w:lang w:eastAsia="de-DE"/>
              </w:rPr>
              <w:tab/>
            </w:r>
            <w:r w:rsidRPr="003F5E63">
              <w:rPr>
                <w:rStyle w:val="Hyperlink"/>
                <w:noProof/>
              </w:rPr>
              <w:t>Maya</w:t>
            </w:r>
            <w:r>
              <w:rPr>
                <w:noProof/>
                <w:webHidden/>
              </w:rPr>
              <w:tab/>
            </w:r>
            <w:r>
              <w:rPr>
                <w:noProof/>
                <w:webHidden/>
              </w:rPr>
              <w:fldChar w:fldCharType="begin"/>
            </w:r>
            <w:r>
              <w:rPr>
                <w:noProof/>
                <w:webHidden/>
              </w:rPr>
              <w:instrText xml:space="preserve"> PAGEREF _Toc1467810 \h </w:instrText>
            </w:r>
            <w:r>
              <w:rPr>
                <w:noProof/>
                <w:webHidden/>
              </w:rPr>
            </w:r>
            <w:r>
              <w:rPr>
                <w:noProof/>
                <w:webHidden/>
              </w:rPr>
              <w:fldChar w:fldCharType="separate"/>
            </w:r>
            <w:r>
              <w:rPr>
                <w:noProof/>
                <w:webHidden/>
              </w:rPr>
              <w:t>13</w:t>
            </w:r>
            <w:r>
              <w:rPr>
                <w:noProof/>
                <w:webHidden/>
              </w:rPr>
              <w:fldChar w:fldCharType="end"/>
            </w:r>
          </w:hyperlink>
        </w:p>
        <w:p w:rsidR="00097111" w:rsidRDefault="00097111">
          <w:pPr>
            <w:pStyle w:val="Verzeichnis1"/>
            <w:tabs>
              <w:tab w:val="left" w:pos="440"/>
              <w:tab w:val="right" w:leader="dot" w:pos="9062"/>
            </w:tabs>
            <w:rPr>
              <w:rFonts w:eastAsiaTheme="minorEastAsia"/>
              <w:noProof/>
              <w:lang w:eastAsia="de-DE"/>
            </w:rPr>
          </w:pPr>
          <w:hyperlink w:anchor="_Toc1467811" w:history="1">
            <w:r w:rsidRPr="003F5E63">
              <w:rPr>
                <w:rStyle w:val="Hyperlink"/>
                <w:noProof/>
              </w:rPr>
              <w:t>3.</w:t>
            </w:r>
            <w:r>
              <w:rPr>
                <w:rFonts w:eastAsiaTheme="minorEastAsia"/>
                <w:noProof/>
                <w:lang w:eastAsia="de-DE"/>
              </w:rPr>
              <w:tab/>
            </w:r>
            <w:r w:rsidRPr="003F5E63">
              <w:rPr>
                <w:rStyle w:val="Hyperlink"/>
                <w:noProof/>
              </w:rPr>
              <w:t>Entwurf</w:t>
            </w:r>
            <w:r>
              <w:rPr>
                <w:noProof/>
                <w:webHidden/>
              </w:rPr>
              <w:tab/>
            </w:r>
            <w:r>
              <w:rPr>
                <w:noProof/>
                <w:webHidden/>
              </w:rPr>
              <w:fldChar w:fldCharType="begin"/>
            </w:r>
            <w:r>
              <w:rPr>
                <w:noProof/>
                <w:webHidden/>
              </w:rPr>
              <w:instrText xml:space="preserve"> PAGEREF _Toc1467811 \h </w:instrText>
            </w:r>
            <w:r>
              <w:rPr>
                <w:noProof/>
                <w:webHidden/>
              </w:rPr>
            </w:r>
            <w:r>
              <w:rPr>
                <w:noProof/>
                <w:webHidden/>
              </w:rPr>
              <w:fldChar w:fldCharType="separate"/>
            </w:r>
            <w:r>
              <w:rPr>
                <w:noProof/>
                <w:webHidden/>
              </w:rPr>
              <w:t>13</w:t>
            </w:r>
            <w:r>
              <w:rPr>
                <w:noProof/>
                <w:webHidden/>
              </w:rPr>
              <w:fldChar w:fldCharType="end"/>
            </w:r>
          </w:hyperlink>
        </w:p>
        <w:p w:rsidR="00097111" w:rsidRDefault="00097111">
          <w:pPr>
            <w:pStyle w:val="Verzeichnis2"/>
            <w:tabs>
              <w:tab w:val="left" w:pos="880"/>
              <w:tab w:val="right" w:leader="dot" w:pos="9062"/>
            </w:tabs>
            <w:rPr>
              <w:rFonts w:eastAsiaTheme="minorEastAsia"/>
              <w:noProof/>
              <w:lang w:eastAsia="de-DE"/>
            </w:rPr>
          </w:pPr>
          <w:hyperlink w:anchor="_Toc1467812" w:history="1">
            <w:r w:rsidRPr="003F5E63">
              <w:rPr>
                <w:rStyle w:val="Hyperlink"/>
                <w:noProof/>
              </w:rPr>
              <w:t>3.1.</w:t>
            </w:r>
            <w:r>
              <w:rPr>
                <w:rFonts w:eastAsiaTheme="minorEastAsia"/>
                <w:noProof/>
                <w:lang w:eastAsia="de-DE"/>
              </w:rPr>
              <w:tab/>
            </w:r>
            <w:r w:rsidRPr="003F5E63">
              <w:rPr>
                <w:rStyle w:val="Hyperlink"/>
                <w:noProof/>
              </w:rPr>
              <w:t>Theoretische Vorgehensweise</w:t>
            </w:r>
            <w:r>
              <w:rPr>
                <w:noProof/>
                <w:webHidden/>
              </w:rPr>
              <w:tab/>
            </w:r>
            <w:r>
              <w:rPr>
                <w:noProof/>
                <w:webHidden/>
              </w:rPr>
              <w:fldChar w:fldCharType="begin"/>
            </w:r>
            <w:r>
              <w:rPr>
                <w:noProof/>
                <w:webHidden/>
              </w:rPr>
              <w:instrText xml:space="preserve"> PAGEREF _Toc1467812 \h </w:instrText>
            </w:r>
            <w:r>
              <w:rPr>
                <w:noProof/>
                <w:webHidden/>
              </w:rPr>
            </w:r>
            <w:r>
              <w:rPr>
                <w:noProof/>
                <w:webHidden/>
              </w:rPr>
              <w:fldChar w:fldCharType="separate"/>
            </w:r>
            <w:r>
              <w:rPr>
                <w:noProof/>
                <w:webHidden/>
              </w:rPr>
              <w:t>13</w:t>
            </w:r>
            <w:r>
              <w:rPr>
                <w:noProof/>
                <w:webHidden/>
              </w:rPr>
              <w:fldChar w:fldCharType="end"/>
            </w:r>
          </w:hyperlink>
        </w:p>
        <w:p w:rsidR="00097111" w:rsidRDefault="00097111">
          <w:pPr>
            <w:pStyle w:val="Verzeichnis3"/>
            <w:tabs>
              <w:tab w:val="left" w:pos="1320"/>
              <w:tab w:val="right" w:leader="dot" w:pos="9062"/>
            </w:tabs>
            <w:rPr>
              <w:rFonts w:eastAsiaTheme="minorEastAsia"/>
              <w:noProof/>
              <w:lang w:eastAsia="de-DE"/>
            </w:rPr>
          </w:pPr>
          <w:hyperlink w:anchor="_Toc1467813" w:history="1">
            <w:r w:rsidRPr="003F5E63">
              <w:rPr>
                <w:rStyle w:val="Hyperlink"/>
                <w:noProof/>
              </w:rPr>
              <w:t>3.1.1.</w:t>
            </w:r>
            <w:r>
              <w:rPr>
                <w:rFonts w:eastAsiaTheme="minorEastAsia"/>
                <w:noProof/>
                <w:lang w:eastAsia="de-DE"/>
              </w:rPr>
              <w:tab/>
            </w:r>
            <w:r w:rsidRPr="003F5E63">
              <w:rPr>
                <w:rStyle w:val="Hyperlink"/>
                <w:noProof/>
              </w:rPr>
              <w:t>Anforderungsanalyse</w:t>
            </w:r>
            <w:r>
              <w:rPr>
                <w:noProof/>
                <w:webHidden/>
              </w:rPr>
              <w:tab/>
            </w:r>
            <w:r>
              <w:rPr>
                <w:noProof/>
                <w:webHidden/>
              </w:rPr>
              <w:fldChar w:fldCharType="begin"/>
            </w:r>
            <w:r>
              <w:rPr>
                <w:noProof/>
                <w:webHidden/>
              </w:rPr>
              <w:instrText xml:space="preserve"> PAGEREF _Toc1467813 \h </w:instrText>
            </w:r>
            <w:r>
              <w:rPr>
                <w:noProof/>
                <w:webHidden/>
              </w:rPr>
            </w:r>
            <w:r>
              <w:rPr>
                <w:noProof/>
                <w:webHidden/>
              </w:rPr>
              <w:fldChar w:fldCharType="separate"/>
            </w:r>
            <w:r>
              <w:rPr>
                <w:noProof/>
                <w:webHidden/>
              </w:rPr>
              <w:t>13</w:t>
            </w:r>
            <w:r>
              <w:rPr>
                <w:noProof/>
                <w:webHidden/>
              </w:rPr>
              <w:fldChar w:fldCharType="end"/>
            </w:r>
          </w:hyperlink>
        </w:p>
        <w:p w:rsidR="00097111" w:rsidRDefault="00097111">
          <w:pPr>
            <w:pStyle w:val="Verzeichnis3"/>
            <w:tabs>
              <w:tab w:val="left" w:pos="1320"/>
              <w:tab w:val="right" w:leader="dot" w:pos="9062"/>
            </w:tabs>
            <w:rPr>
              <w:rFonts w:eastAsiaTheme="minorEastAsia"/>
              <w:noProof/>
              <w:lang w:eastAsia="de-DE"/>
            </w:rPr>
          </w:pPr>
          <w:hyperlink w:anchor="_Toc1467814" w:history="1">
            <w:r w:rsidRPr="003F5E63">
              <w:rPr>
                <w:rStyle w:val="Hyperlink"/>
                <w:noProof/>
              </w:rPr>
              <w:t>3.1.2.</w:t>
            </w:r>
            <w:r>
              <w:rPr>
                <w:rFonts w:eastAsiaTheme="minorEastAsia"/>
                <w:noProof/>
                <w:lang w:eastAsia="de-DE"/>
              </w:rPr>
              <w:tab/>
            </w:r>
            <w:r w:rsidRPr="003F5E63">
              <w:rPr>
                <w:rStyle w:val="Hyperlink"/>
                <w:noProof/>
              </w:rPr>
              <w:t>Geplantes Vorgehen</w:t>
            </w:r>
            <w:r>
              <w:rPr>
                <w:noProof/>
                <w:webHidden/>
              </w:rPr>
              <w:tab/>
            </w:r>
            <w:r>
              <w:rPr>
                <w:noProof/>
                <w:webHidden/>
              </w:rPr>
              <w:fldChar w:fldCharType="begin"/>
            </w:r>
            <w:r>
              <w:rPr>
                <w:noProof/>
                <w:webHidden/>
              </w:rPr>
              <w:instrText xml:space="preserve"> PAGEREF _Toc1467814 \h </w:instrText>
            </w:r>
            <w:r>
              <w:rPr>
                <w:noProof/>
                <w:webHidden/>
              </w:rPr>
            </w:r>
            <w:r>
              <w:rPr>
                <w:noProof/>
                <w:webHidden/>
              </w:rPr>
              <w:fldChar w:fldCharType="separate"/>
            </w:r>
            <w:r>
              <w:rPr>
                <w:noProof/>
                <w:webHidden/>
              </w:rPr>
              <w:t>13</w:t>
            </w:r>
            <w:r>
              <w:rPr>
                <w:noProof/>
                <w:webHidden/>
              </w:rPr>
              <w:fldChar w:fldCharType="end"/>
            </w:r>
          </w:hyperlink>
        </w:p>
        <w:p w:rsidR="00097111" w:rsidRDefault="00097111">
          <w:pPr>
            <w:pStyle w:val="Verzeichnis2"/>
            <w:tabs>
              <w:tab w:val="left" w:pos="880"/>
              <w:tab w:val="right" w:leader="dot" w:pos="9062"/>
            </w:tabs>
            <w:rPr>
              <w:rFonts w:eastAsiaTheme="minorEastAsia"/>
              <w:noProof/>
              <w:lang w:eastAsia="de-DE"/>
            </w:rPr>
          </w:pPr>
          <w:hyperlink w:anchor="_Toc1467815" w:history="1">
            <w:r w:rsidRPr="003F5E63">
              <w:rPr>
                <w:rStyle w:val="Hyperlink"/>
                <w:noProof/>
              </w:rPr>
              <w:t>3.2.</w:t>
            </w:r>
            <w:r>
              <w:rPr>
                <w:rFonts w:eastAsiaTheme="minorEastAsia"/>
                <w:noProof/>
                <w:lang w:eastAsia="de-DE"/>
              </w:rPr>
              <w:tab/>
            </w:r>
            <w:r w:rsidRPr="003F5E63">
              <w:rPr>
                <w:rStyle w:val="Hyperlink"/>
                <w:noProof/>
              </w:rPr>
              <w:t>Konzeption</w:t>
            </w:r>
            <w:r>
              <w:rPr>
                <w:noProof/>
                <w:webHidden/>
              </w:rPr>
              <w:tab/>
            </w:r>
            <w:r>
              <w:rPr>
                <w:noProof/>
                <w:webHidden/>
              </w:rPr>
              <w:fldChar w:fldCharType="begin"/>
            </w:r>
            <w:r>
              <w:rPr>
                <w:noProof/>
                <w:webHidden/>
              </w:rPr>
              <w:instrText xml:space="preserve"> PAGEREF _Toc1467815 \h </w:instrText>
            </w:r>
            <w:r>
              <w:rPr>
                <w:noProof/>
                <w:webHidden/>
              </w:rPr>
            </w:r>
            <w:r>
              <w:rPr>
                <w:noProof/>
                <w:webHidden/>
              </w:rPr>
              <w:fldChar w:fldCharType="separate"/>
            </w:r>
            <w:r>
              <w:rPr>
                <w:noProof/>
                <w:webHidden/>
              </w:rPr>
              <w:t>13</w:t>
            </w:r>
            <w:r>
              <w:rPr>
                <w:noProof/>
                <w:webHidden/>
              </w:rPr>
              <w:fldChar w:fldCharType="end"/>
            </w:r>
          </w:hyperlink>
        </w:p>
        <w:p w:rsidR="00097111" w:rsidRDefault="00097111">
          <w:pPr>
            <w:pStyle w:val="Verzeichnis3"/>
            <w:tabs>
              <w:tab w:val="left" w:pos="1320"/>
              <w:tab w:val="right" w:leader="dot" w:pos="9062"/>
            </w:tabs>
            <w:rPr>
              <w:rFonts w:eastAsiaTheme="minorEastAsia"/>
              <w:noProof/>
              <w:lang w:eastAsia="de-DE"/>
            </w:rPr>
          </w:pPr>
          <w:hyperlink w:anchor="_Toc1467816" w:history="1">
            <w:r w:rsidRPr="003F5E63">
              <w:rPr>
                <w:rStyle w:val="Hyperlink"/>
                <w:noProof/>
              </w:rPr>
              <w:t>3.2.1.</w:t>
            </w:r>
            <w:r>
              <w:rPr>
                <w:rFonts w:eastAsiaTheme="minorEastAsia"/>
                <w:noProof/>
                <w:lang w:eastAsia="de-DE"/>
              </w:rPr>
              <w:tab/>
            </w:r>
            <w:r w:rsidRPr="003F5E63">
              <w:rPr>
                <w:rStyle w:val="Hyperlink"/>
                <w:noProof/>
              </w:rPr>
              <w:t>Aufbau der Anwendung</w:t>
            </w:r>
            <w:r>
              <w:rPr>
                <w:noProof/>
                <w:webHidden/>
              </w:rPr>
              <w:tab/>
            </w:r>
            <w:r>
              <w:rPr>
                <w:noProof/>
                <w:webHidden/>
              </w:rPr>
              <w:fldChar w:fldCharType="begin"/>
            </w:r>
            <w:r>
              <w:rPr>
                <w:noProof/>
                <w:webHidden/>
              </w:rPr>
              <w:instrText xml:space="preserve"> PAGEREF _Toc1467816 \h </w:instrText>
            </w:r>
            <w:r>
              <w:rPr>
                <w:noProof/>
                <w:webHidden/>
              </w:rPr>
            </w:r>
            <w:r>
              <w:rPr>
                <w:noProof/>
                <w:webHidden/>
              </w:rPr>
              <w:fldChar w:fldCharType="separate"/>
            </w:r>
            <w:r>
              <w:rPr>
                <w:noProof/>
                <w:webHidden/>
              </w:rPr>
              <w:t>13</w:t>
            </w:r>
            <w:r>
              <w:rPr>
                <w:noProof/>
                <w:webHidden/>
              </w:rPr>
              <w:fldChar w:fldCharType="end"/>
            </w:r>
          </w:hyperlink>
        </w:p>
        <w:p w:rsidR="00097111" w:rsidRDefault="00097111">
          <w:pPr>
            <w:pStyle w:val="Verzeichnis3"/>
            <w:tabs>
              <w:tab w:val="left" w:pos="1320"/>
              <w:tab w:val="right" w:leader="dot" w:pos="9062"/>
            </w:tabs>
            <w:rPr>
              <w:rFonts w:eastAsiaTheme="minorEastAsia"/>
              <w:noProof/>
              <w:lang w:eastAsia="de-DE"/>
            </w:rPr>
          </w:pPr>
          <w:hyperlink w:anchor="_Toc1467817" w:history="1">
            <w:r w:rsidRPr="003F5E63">
              <w:rPr>
                <w:rStyle w:val="Hyperlink"/>
                <w:noProof/>
              </w:rPr>
              <w:t>3.2.2.</w:t>
            </w:r>
            <w:r>
              <w:rPr>
                <w:rFonts w:eastAsiaTheme="minorEastAsia"/>
                <w:noProof/>
                <w:lang w:eastAsia="de-DE"/>
              </w:rPr>
              <w:tab/>
            </w:r>
            <w:r w:rsidRPr="003F5E63">
              <w:rPr>
                <w:rStyle w:val="Hyperlink"/>
                <w:noProof/>
              </w:rPr>
              <w:t>Entwurf der virtuellen Umgebung</w:t>
            </w:r>
            <w:r>
              <w:rPr>
                <w:noProof/>
                <w:webHidden/>
              </w:rPr>
              <w:tab/>
            </w:r>
            <w:r>
              <w:rPr>
                <w:noProof/>
                <w:webHidden/>
              </w:rPr>
              <w:fldChar w:fldCharType="begin"/>
            </w:r>
            <w:r>
              <w:rPr>
                <w:noProof/>
                <w:webHidden/>
              </w:rPr>
              <w:instrText xml:space="preserve"> PAGEREF _Toc1467817 \h </w:instrText>
            </w:r>
            <w:r>
              <w:rPr>
                <w:noProof/>
                <w:webHidden/>
              </w:rPr>
            </w:r>
            <w:r>
              <w:rPr>
                <w:noProof/>
                <w:webHidden/>
              </w:rPr>
              <w:fldChar w:fldCharType="separate"/>
            </w:r>
            <w:r>
              <w:rPr>
                <w:noProof/>
                <w:webHidden/>
              </w:rPr>
              <w:t>13</w:t>
            </w:r>
            <w:r>
              <w:rPr>
                <w:noProof/>
                <w:webHidden/>
              </w:rPr>
              <w:fldChar w:fldCharType="end"/>
            </w:r>
          </w:hyperlink>
        </w:p>
        <w:p w:rsidR="00097111" w:rsidRDefault="00097111">
          <w:pPr>
            <w:pStyle w:val="Verzeichnis1"/>
            <w:tabs>
              <w:tab w:val="left" w:pos="440"/>
              <w:tab w:val="right" w:leader="dot" w:pos="9062"/>
            </w:tabs>
            <w:rPr>
              <w:rFonts w:eastAsiaTheme="minorEastAsia"/>
              <w:noProof/>
              <w:lang w:eastAsia="de-DE"/>
            </w:rPr>
          </w:pPr>
          <w:hyperlink w:anchor="_Toc1467818" w:history="1">
            <w:r w:rsidRPr="003F5E63">
              <w:rPr>
                <w:rStyle w:val="Hyperlink"/>
                <w:noProof/>
              </w:rPr>
              <w:t>4.</w:t>
            </w:r>
            <w:r>
              <w:rPr>
                <w:rFonts w:eastAsiaTheme="minorEastAsia"/>
                <w:noProof/>
                <w:lang w:eastAsia="de-DE"/>
              </w:rPr>
              <w:tab/>
            </w:r>
            <w:r w:rsidRPr="003F5E63">
              <w:rPr>
                <w:rStyle w:val="Hyperlink"/>
                <w:noProof/>
              </w:rPr>
              <w:t>Implementierung</w:t>
            </w:r>
            <w:r>
              <w:rPr>
                <w:noProof/>
                <w:webHidden/>
              </w:rPr>
              <w:tab/>
            </w:r>
            <w:r>
              <w:rPr>
                <w:noProof/>
                <w:webHidden/>
              </w:rPr>
              <w:fldChar w:fldCharType="begin"/>
            </w:r>
            <w:r>
              <w:rPr>
                <w:noProof/>
                <w:webHidden/>
              </w:rPr>
              <w:instrText xml:space="preserve"> PAGEREF _Toc1467818 \h </w:instrText>
            </w:r>
            <w:r>
              <w:rPr>
                <w:noProof/>
                <w:webHidden/>
              </w:rPr>
            </w:r>
            <w:r>
              <w:rPr>
                <w:noProof/>
                <w:webHidden/>
              </w:rPr>
              <w:fldChar w:fldCharType="separate"/>
            </w:r>
            <w:r>
              <w:rPr>
                <w:noProof/>
                <w:webHidden/>
              </w:rPr>
              <w:t>13</w:t>
            </w:r>
            <w:r>
              <w:rPr>
                <w:noProof/>
                <w:webHidden/>
              </w:rPr>
              <w:fldChar w:fldCharType="end"/>
            </w:r>
          </w:hyperlink>
        </w:p>
        <w:p w:rsidR="00097111" w:rsidRDefault="00097111">
          <w:pPr>
            <w:pStyle w:val="Verzeichnis2"/>
            <w:tabs>
              <w:tab w:val="left" w:pos="880"/>
              <w:tab w:val="right" w:leader="dot" w:pos="9062"/>
            </w:tabs>
            <w:rPr>
              <w:rFonts w:eastAsiaTheme="minorEastAsia"/>
              <w:noProof/>
              <w:lang w:eastAsia="de-DE"/>
            </w:rPr>
          </w:pPr>
          <w:hyperlink w:anchor="_Toc1467819" w:history="1">
            <w:r w:rsidRPr="003F5E63">
              <w:rPr>
                <w:rStyle w:val="Hyperlink"/>
                <w:noProof/>
              </w:rPr>
              <w:t>4.1.</w:t>
            </w:r>
            <w:r>
              <w:rPr>
                <w:rFonts w:eastAsiaTheme="minorEastAsia"/>
                <w:noProof/>
                <w:lang w:eastAsia="de-DE"/>
              </w:rPr>
              <w:tab/>
            </w:r>
            <w:r w:rsidRPr="003F5E63">
              <w:rPr>
                <w:rStyle w:val="Hyperlink"/>
                <w:noProof/>
              </w:rPr>
              <w:t>Erstellung der virtuellen Umgebung</w:t>
            </w:r>
            <w:r>
              <w:rPr>
                <w:noProof/>
                <w:webHidden/>
              </w:rPr>
              <w:tab/>
            </w:r>
            <w:r>
              <w:rPr>
                <w:noProof/>
                <w:webHidden/>
              </w:rPr>
              <w:fldChar w:fldCharType="begin"/>
            </w:r>
            <w:r>
              <w:rPr>
                <w:noProof/>
                <w:webHidden/>
              </w:rPr>
              <w:instrText xml:space="preserve"> PAGEREF _Toc1467819 \h </w:instrText>
            </w:r>
            <w:r>
              <w:rPr>
                <w:noProof/>
                <w:webHidden/>
              </w:rPr>
            </w:r>
            <w:r>
              <w:rPr>
                <w:noProof/>
                <w:webHidden/>
              </w:rPr>
              <w:fldChar w:fldCharType="separate"/>
            </w:r>
            <w:r>
              <w:rPr>
                <w:noProof/>
                <w:webHidden/>
              </w:rPr>
              <w:t>13</w:t>
            </w:r>
            <w:r>
              <w:rPr>
                <w:noProof/>
                <w:webHidden/>
              </w:rPr>
              <w:fldChar w:fldCharType="end"/>
            </w:r>
          </w:hyperlink>
        </w:p>
        <w:p w:rsidR="00097111" w:rsidRDefault="00097111">
          <w:pPr>
            <w:pStyle w:val="Verzeichnis2"/>
            <w:tabs>
              <w:tab w:val="left" w:pos="880"/>
              <w:tab w:val="right" w:leader="dot" w:pos="9062"/>
            </w:tabs>
            <w:rPr>
              <w:rFonts w:eastAsiaTheme="minorEastAsia"/>
              <w:noProof/>
              <w:lang w:eastAsia="de-DE"/>
            </w:rPr>
          </w:pPr>
          <w:hyperlink w:anchor="_Toc1467820" w:history="1">
            <w:r w:rsidRPr="003F5E63">
              <w:rPr>
                <w:rStyle w:val="Hyperlink"/>
                <w:noProof/>
              </w:rPr>
              <w:t>4.2.</w:t>
            </w:r>
            <w:r>
              <w:rPr>
                <w:rFonts w:eastAsiaTheme="minorEastAsia"/>
                <w:noProof/>
                <w:lang w:eastAsia="de-DE"/>
              </w:rPr>
              <w:tab/>
            </w:r>
            <w:r w:rsidRPr="003F5E63">
              <w:rPr>
                <w:rStyle w:val="Hyperlink"/>
                <w:noProof/>
              </w:rPr>
              <w:t>Kommunikation mit dem NAO-Roboter</w:t>
            </w:r>
            <w:r>
              <w:rPr>
                <w:noProof/>
                <w:webHidden/>
              </w:rPr>
              <w:tab/>
            </w:r>
            <w:r>
              <w:rPr>
                <w:noProof/>
                <w:webHidden/>
              </w:rPr>
              <w:fldChar w:fldCharType="begin"/>
            </w:r>
            <w:r>
              <w:rPr>
                <w:noProof/>
                <w:webHidden/>
              </w:rPr>
              <w:instrText xml:space="preserve"> PAGEREF _Toc1467820 \h </w:instrText>
            </w:r>
            <w:r>
              <w:rPr>
                <w:noProof/>
                <w:webHidden/>
              </w:rPr>
            </w:r>
            <w:r>
              <w:rPr>
                <w:noProof/>
                <w:webHidden/>
              </w:rPr>
              <w:fldChar w:fldCharType="separate"/>
            </w:r>
            <w:r>
              <w:rPr>
                <w:noProof/>
                <w:webHidden/>
              </w:rPr>
              <w:t>13</w:t>
            </w:r>
            <w:r>
              <w:rPr>
                <w:noProof/>
                <w:webHidden/>
              </w:rPr>
              <w:fldChar w:fldCharType="end"/>
            </w:r>
          </w:hyperlink>
        </w:p>
        <w:p w:rsidR="00097111" w:rsidRDefault="00097111">
          <w:pPr>
            <w:pStyle w:val="Verzeichnis2"/>
            <w:tabs>
              <w:tab w:val="left" w:pos="880"/>
              <w:tab w:val="right" w:leader="dot" w:pos="9062"/>
            </w:tabs>
            <w:rPr>
              <w:rFonts w:eastAsiaTheme="minorEastAsia"/>
              <w:noProof/>
              <w:lang w:eastAsia="de-DE"/>
            </w:rPr>
          </w:pPr>
          <w:hyperlink w:anchor="_Toc1467821" w:history="1">
            <w:r w:rsidRPr="003F5E63">
              <w:rPr>
                <w:rStyle w:val="Hyperlink"/>
                <w:noProof/>
              </w:rPr>
              <w:t>4.3.</w:t>
            </w:r>
            <w:r>
              <w:rPr>
                <w:rFonts w:eastAsiaTheme="minorEastAsia"/>
                <w:noProof/>
                <w:lang w:eastAsia="de-DE"/>
              </w:rPr>
              <w:tab/>
            </w:r>
            <w:r w:rsidRPr="003F5E63">
              <w:rPr>
                <w:rStyle w:val="Hyperlink"/>
                <w:noProof/>
              </w:rPr>
              <w:t>Programmierung des NAO-Roboters</w:t>
            </w:r>
            <w:r>
              <w:rPr>
                <w:noProof/>
                <w:webHidden/>
              </w:rPr>
              <w:tab/>
            </w:r>
            <w:r>
              <w:rPr>
                <w:noProof/>
                <w:webHidden/>
              </w:rPr>
              <w:fldChar w:fldCharType="begin"/>
            </w:r>
            <w:r>
              <w:rPr>
                <w:noProof/>
                <w:webHidden/>
              </w:rPr>
              <w:instrText xml:space="preserve"> PAGEREF _Toc1467821 \h </w:instrText>
            </w:r>
            <w:r>
              <w:rPr>
                <w:noProof/>
                <w:webHidden/>
              </w:rPr>
            </w:r>
            <w:r>
              <w:rPr>
                <w:noProof/>
                <w:webHidden/>
              </w:rPr>
              <w:fldChar w:fldCharType="separate"/>
            </w:r>
            <w:r>
              <w:rPr>
                <w:noProof/>
                <w:webHidden/>
              </w:rPr>
              <w:t>13</w:t>
            </w:r>
            <w:r>
              <w:rPr>
                <w:noProof/>
                <w:webHidden/>
              </w:rPr>
              <w:fldChar w:fldCharType="end"/>
            </w:r>
          </w:hyperlink>
        </w:p>
        <w:p w:rsidR="00097111" w:rsidRDefault="00097111">
          <w:pPr>
            <w:pStyle w:val="Verzeichnis2"/>
            <w:tabs>
              <w:tab w:val="left" w:pos="880"/>
              <w:tab w:val="right" w:leader="dot" w:pos="9062"/>
            </w:tabs>
            <w:rPr>
              <w:rFonts w:eastAsiaTheme="minorEastAsia"/>
              <w:noProof/>
              <w:lang w:eastAsia="de-DE"/>
            </w:rPr>
          </w:pPr>
          <w:hyperlink w:anchor="_Toc1467822" w:history="1">
            <w:r w:rsidRPr="003F5E63">
              <w:rPr>
                <w:rStyle w:val="Hyperlink"/>
                <w:noProof/>
              </w:rPr>
              <w:t>4.4.</w:t>
            </w:r>
            <w:r>
              <w:rPr>
                <w:rFonts w:eastAsiaTheme="minorEastAsia"/>
                <w:noProof/>
                <w:lang w:eastAsia="de-DE"/>
              </w:rPr>
              <w:tab/>
            </w:r>
            <w:r w:rsidRPr="003F5E63">
              <w:rPr>
                <w:rStyle w:val="Hyperlink"/>
                <w:noProof/>
              </w:rPr>
              <w:t>Umsetzung der Telepräsenz</w:t>
            </w:r>
            <w:r>
              <w:rPr>
                <w:noProof/>
                <w:webHidden/>
              </w:rPr>
              <w:tab/>
            </w:r>
            <w:r>
              <w:rPr>
                <w:noProof/>
                <w:webHidden/>
              </w:rPr>
              <w:fldChar w:fldCharType="begin"/>
            </w:r>
            <w:r>
              <w:rPr>
                <w:noProof/>
                <w:webHidden/>
              </w:rPr>
              <w:instrText xml:space="preserve"> PAGEREF _Toc1467822 \h </w:instrText>
            </w:r>
            <w:r>
              <w:rPr>
                <w:noProof/>
                <w:webHidden/>
              </w:rPr>
            </w:r>
            <w:r>
              <w:rPr>
                <w:noProof/>
                <w:webHidden/>
              </w:rPr>
              <w:fldChar w:fldCharType="separate"/>
            </w:r>
            <w:r>
              <w:rPr>
                <w:noProof/>
                <w:webHidden/>
              </w:rPr>
              <w:t>13</w:t>
            </w:r>
            <w:r>
              <w:rPr>
                <w:noProof/>
                <w:webHidden/>
              </w:rPr>
              <w:fldChar w:fldCharType="end"/>
            </w:r>
          </w:hyperlink>
        </w:p>
        <w:p w:rsidR="00097111" w:rsidRDefault="00097111">
          <w:pPr>
            <w:pStyle w:val="Verzeichnis1"/>
            <w:tabs>
              <w:tab w:val="left" w:pos="440"/>
              <w:tab w:val="right" w:leader="dot" w:pos="9062"/>
            </w:tabs>
            <w:rPr>
              <w:rFonts w:eastAsiaTheme="minorEastAsia"/>
              <w:noProof/>
              <w:lang w:eastAsia="de-DE"/>
            </w:rPr>
          </w:pPr>
          <w:hyperlink w:anchor="_Toc1467823" w:history="1">
            <w:r w:rsidRPr="003F5E63">
              <w:rPr>
                <w:rStyle w:val="Hyperlink"/>
                <w:noProof/>
              </w:rPr>
              <w:t>5.</w:t>
            </w:r>
            <w:r>
              <w:rPr>
                <w:rFonts w:eastAsiaTheme="minorEastAsia"/>
                <w:noProof/>
                <w:lang w:eastAsia="de-DE"/>
              </w:rPr>
              <w:tab/>
            </w:r>
            <w:r w:rsidRPr="003F5E63">
              <w:rPr>
                <w:rStyle w:val="Hyperlink"/>
                <w:noProof/>
              </w:rPr>
              <w:t>Ergebnis</w:t>
            </w:r>
            <w:r>
              <w:rPr>
                <w:noProof/>
                <w:webHidden/>
              </w:rPr>
              <w:tab/>
            </w:r>
            <w:r>
              <w:rPr>
                <w:noProof/>
                <w:webHidden/>
              </w:rPr>
              <w:fldChar w:fldCharType="begin"/>
            </w:r>
            <w:r>
              <w:rPr>
                <w:noProof/>
                <w:webHidden/>
              </w:rPr>
              <w:instrText xml:space="preserve"> PAGEREF _Toc1467823 \h </w:instrText>
            </w:r>
            <w:r>
              <w:rPr>
                <w:noProof/>
                <w:webHidden/>
              </w:rPr>
            </w:r>
            <w:r>
              <w:rPr>
                <w:noProof/>
                <w:webHidden/>
              </w:rPr>
              <w:fldChar w:fldCharType="separate"/>
            </w:r>
            <w:r>
              <w:rPr>
                <w:noProof/>
                <w:webHidden/>
              </w:rPr>
              <w:t>13</w:t>
            </w:r>
            <w:r>
              <w:rPr>
                <w:noProof/>
                <w:webHidden/>
              </w:rPr>
              <w:fldChar w:fldCharType="end"/>
            </w:r>
          </w:hyperlink>
        </w:p>
        <w:p w:rsidR="00097111" w:rsidRDefault="00097111">
          <w:pPr>
            <w:pStyle w:val="Verzeichnis1"/>
            <w:tabs>
              <w:tab w:val="left" w:pos="440"/>
              <w:tab w:val="right" w:leader="dot" w:pos="9062"/>
            </w:tabs>
            <w:rPr>
              <w:rFonts w:eastAsiaTheme="minorEastAsia"/>
              <w:noProof/>
              <w:lang w:eastAsia="de-DE"/>
            </w:rPr>
          </w:pPr>
          <w:hyperlink w:anchor="_Toc1467824" w:history="1">
            <w:r w:rsidRPr="003F5E63">
              <w:rPr>
                <w:rStyle w:val="Hyperlink"/>
                <w:noProof/>
              </w:rPr>
              <w:t>6.</w:t>
            </w:r>
            <w:r>
              <w:rPr>
                <w:rFonts w:eastAsiaTheme="minorEastAsia"/>
                <w:noProof/>
                <w:lang w:eastAsia="de-DE"/>
              </w:rPr>
              <w:tab/>
            </w:r>
            <w:r w:rsidRPr="003F5E63">
              <w:rPr>
                <w:rStyle w:val="Hyperlink"/>
                <w:noProof/>
              </w:rPr>
              <w:t>Zusammenfassung und Ausblick</w:t>
            </w:r>
            <w:r>
              <w:rPr>
                <w:noProof/>
                <w:webHidden/>
              </w:rPr>
              <w:tab/>
            </w:r>
            <w:r>
              <w:rPr>
                <w:noProof/>
                <w:webHidden/>
              </w:rPr>
              <w:fldChar w:fldCharType="begin"/>
            </w:r>
            <w:r>
              <w:rPr>
                <w:noProof/>
                <w:webHidden/>
              </w:rPr>
              <w:instrText xml:space="preserve"> PAGEREF _Toc1467824 \h </w:instrText>
            </w:r>
            <w:r>
              <w:rPr>
                <w:noProof/>
                <w:webHidden/>
              </w:rPr>
            </w:r>
            <w:r>
              <w:rPr>
                <w:noProof/>
                <w:webHidden/>
              </w:rPr>
              <w:fldChar w:fldCharType="separate"/>
            </w:r>
            <w:r>
              <w:rPr>
                <w:noProof/>
                <w:webHidden/>
              </w:rPr>
              <w:t>13</w:t>
            </w:r>
            <w:r>
              <w:rPr>
                <w:noProof/>
                <w:webHidden/>
              </w:rPr>
              <w:fldChar w:fldCharType="end"/>
            </w:r>
          </w:hyperlink>
        </w:p>
        <w:p w:rsidR="00097111" w:rsidRDefault="00097111">
          <w:pPr>
            <w:pStyle w:val="Verzeichnis2"/>
            <w:tabs>
              <w:tab w:val="left" w:pos="880"/>
              <w:tab w:val="right" w:leader="dot" w:pos="9062"/>
            </w:tabs>
            <w:rPr>
              <w:rFonts w:eastAsiaTheme="minorEastAsia"/>
              <w:noProof/>
              <w:lang w:eastAsia="de-DE"/>
            </w:rPr>
          </w:pPr>
          <w:hyperlink w:anchor="_Toc1467825" w:history="1">
            <w:r w:rsidRPr="003F5E63">
              <w:rPr>
                <w:rStyle w:val="Hyperlink"/>
                <w:noProof/>
              </w:rPr>
              <w:t>6.1.</w:t>
            </w:r>
            <w:r>
              <w:rPr>
                <w:rFonts w:eastAsiaTheme="minorEastAsia"/>
                <w:noProof/>
                <w:lang w:eastAsia="de-DE"/>
              </w:rPr>
              <w:tab/>
            </w:r>
            <w:r w:rsidRPr="003F5E63">
              <w:rPr>
                <w:rStyle w:val="Hyperlink"/>
                <w:noProof/>
              </w:rPr>
              <w:t>Persönliches Feedback</w:t>
            </w:r>
            <w:r>
              <w:rPr>
                <w:noProof/>
                <w:webHidden/>
              </w:rPr>
              <w:tab/>
            </w:r>
            <w:r>
              <w:rPr>
                <w:noProof/>
                <w:webHidden/>
              </w:rPr>
              <w:fldChar w:fldCharType="begin"/>
            </w:r>
            <w:r>
              <w:rPr>
                <w:noProof/>
                <w:webHidden/>
              </w:rPr>
              <w:instrText xml:space="preserve"> PAGEREF _Toc1467825 \h </w:instrText>
            </w:r>
            <w:r>
              <w:rPr>
                <w:noProof/>
                <w:webHidden/>
              </w:rPr>
            </w:r>
            <w:r>
              <w:rPr>
                <w:noProof/>
                <w:webHidden/>
              </w:rPr>
              <w:fldChar w:fldCharType="separate"/>
            </w:r>
            <w:r>
              <w:rPr>
                <w:noProof/>
                <w:webHidden/>
              </w:rPr>
              <w:t>13</w:t>
            </w:r>
            <w:r>
              <w:rPr>
                <w:noProof/>
                <w:webHidden/>
              </w:rPr>
              <w:fldChar w:fldCharType="end"/>
            </w:r>
          </w:hyperlink>
        </w:p>
        <w:p w:rsidR="00097111" w:rsidRDefault="00097111">
          <w:pPr>
            <w:pStyle w:val="Verzeichnis2"/>
            <w:tabs>
              <w:tab w:val="left" w:pos="880"/>
              <w:tab w:val="right" w:leader="dot" w:pos="9062"/>
            </w:tabs>
            <w:rPr>
              <w:rFonts w:eastAsiaTheme="minorEastAsia"/>
              <w:noProof/>
              <w:lang w:eastAsia="de-DE"/>
            </w:rPr>
          </w:pPr>
          <w:hyperlink w:anchor="_Toc1467826" w:history="1">
            <w:r w:rsidRPr="003F5E63">
              <w:rPr>
                <w:rStyle w:val="Hyperlink"/>
                <w:noProof/>
              </w:rPr>
              <w:t>6.2.</w:t>
            </w:r>
            <w:r>
              <w:rPr>
                <w:rFonts w:eastAsiaTheme="minorEastAsia"/>
                <w:noProof/>
                <w:lang w:eastAsia="de-DE"/>
              </w:rPr>
              <w:tab/>
            </w:r>
            <w:r w:rsidRPr="003F5E63">
              <w:rPr>
                <w:rStyle w:val="Hyperlink"/>
                <w:noProof/>
              </w:rPr>
              <w:t>Erweiterungsmöglichkeiten</w:t>
            </w:r>
            <w:r>
              <w:rPr>
                <w:noProof/>
                <w:webHidden/>
              </w:rPr>
              <w:tab/>
            </w:r>
            <w:r>
              <w:rPr>
                <w:noProof/>
                <w:webHidden/>
              </w:rPr>
              <w:fldChar w:fldCharType="begin"/>
            </w:r>
            <w:r>
              <w:rPr>
                <w:noProof/>
                <w:webHidden/>
              </w:rPr>
              <w:instrText xml:space="preserve"> PAGEREF _Toc1467826 \h </w:instrText>
            </w:r>
            <w:r>
              <w:rPr>
                <w:noProof/>
                <w:webHidden/>
              </w:rPr>
            </w:r>
            <w:r>
              <w:rPr>
                <w:noProof/>
                <w:webHidden/>
              </w:rPr>
              <w:fldChar w:fldCharType="separate"/>
            </w:r>
            <w:r>
              <w:rPr>
                <w:noProof/>
                <w:webHidden/>
              </w:rPr>
              <w:t>13</w:t>
            </w:r>
            <w:r>
              <w:rPr>
                <w:noProof/>
                <w:webHidden/>
              </w:rPr>
              <w:fldChar w:fldCharType="end"/>
            </w:r>
          </w:hyperlink>
        </w:p>
        <w:p w:rsidR="004077E9" w:rsidRDefault="00A20F99" w:rsidP="004077E9">
          <w:r>
            <w:rPr>
              <w:b/>
              <w:bCs/>
            </w:rPr>
            <w:lastRenderedPageBreak/>
            <w:fldChar w:fldCharType="end"/>
          </w:r>
        </w:p>
      </w:sdtContent>
    </w:sdt>
    <w:p w:rsidR="0003659E" w:rsidRDefault="0003659E" w:rsidP="00926CD4">
      <w:pPr>
        <w:pStyle w:val="berschrift1"/>
        <w:numPr>
          <w:ilvl w:val="0"/>
          <w:numId w:val="14"/>
        </w:numPr>
      </w:pPr>
      <w:bookmarkStart w:id="5" w:name="_Toc1467796"/>
      <w:r>
        <w:t>Einführung</w:t>
      </w:r>
      <w:bookmarkEnd w:id="5"/>
    </w:p>
    <w:p w:rsidR="0003659E" w:rsidRDefault="0003659E" w:rsidP="00926CD4">
      <w:pPr>
        <w:pStyle w:val="berschrift2"/>
        <w:numPr>
          <w:ilvl w:val="1"/>
          <w:numId w:val="10"/>
        </w:numPr>
      </w:pPr>
      <w:bookmarkStart w:id="6" w:name="_Toc1467797"/>
      <w:r>
        <w:t>Aufgabenstellung und Zielsetzung</w:t>
      </w:r>
      <w:bookmarkEnd w:id="6"/>
    </w:p>
    <w:p w:rsidR="00655EC9" w:rsidRPr="007125B9" w:rsidRDefault="007125B9" w:rsidP="007125B9">
      <w:pPr>
        <w:pStyle w:val="FormatT1000"/>
      </w:pPr>
      <w:r>
        <w:t xml:space="preserve">Im Rahmen dieser Studienarbeit soll eine Anwendung konzipiert und implementiert werden, </w:t>
      </w:r>
      <w:r w:rsidR="00891CB5">
        <w:t>die es</w:t>
      </w:r>
      <w:r>
        <w:t xml:space="preserve"> einem menschlichen Benutzer ermö</w:t>
      </w:r>
      <w:bookmarkStart w:id="7" w:name="_GoBack"/>
      <w:bookmarkEnd w:id="7"/>
      <w:r>
        <w:t xml:space="preserve">glicht </w:t>
      </w:r>
      <w:r w:rsidRPr="00A87990">
        <w:t>einerseits einen entfernten Roboter fernzusteuern und andererse</w:t>
      </w:r>
      <w:r>
        <w:t>i</w:t>
      </w:r>
      <w:r w:rsidRPr="00A87990">
        <w:t xml:space="preserve">ts in der entfernten Umgebung visuell </w:t>
      </w:r>
      <w:r>
        <w:t xml:space="preserve">in der First-Person-View </w:t>
      </w:r>
      <w:r w:rsidRPr="00A87990">
        <w:t xml:space="preserve">präsent zu sein. </w:t>
      </w:r>
      <w:r>
        <w:t>Zur Verfügung stehen für die Umsetzung der Studienarbeit ein NAO</w:t>
      </w:r>
      <w:r w:rsidR="00655EC9">
        <w:t>-</w:t>
      </w:r>
      <w:r>
        <w:t>Roboter sowie die Virtual-Reality-Brille HTC Vive</w:t>
      </w:r>
      <w:r w:rsidR="00655EC9">
        <w:t xml:space="preserve"> Pro</w:t>
      </w:r>
      <w:r>
        <w:t>. Mit Hilfe dieser Hardware, soll eine virtuelle Umgebung erstellt werden, in welcher der Anwender sich frei bewegen kann. Der Telepräsenzroboter soll hierbei die Wahrnehmung seiner Sensoren an den Operator übertragen. Über die VR-Brille soll es dem Benutzer ermöglicht werden, in die entfernte Umgebung einzutauchen und den Effekt der Immersion zu spüren.</w:t>
      </w:r>
    </w:p>
    <w:p w:rsidR="00926CD4" w:rsidRDefault="00926CD4" w:rsidP="00926CD4">
      <w:pPr>
        <w:pStyle w:val="berschrift2"/>
        <w:numPr>
          <w:ilvl w:val="1"/>
          <w:numId w:val="10"/>
        </w:numPr>
      </w:pPr>
      <w:bookmarkStart w:id="8" w:name="_Toc1467798"/>
      <w:r>
        <w:t>Vorgehensweise</w:t>
      </w:r>
      <w:bookmarkEnd w:id="8"/>
    </w:p>
    <w:p w:rsidR="002038C7" w:rsidRDefault="00655EC9" w:rsidP="00F656E3">
      <w:pPr>
        <w:pStyle w:val="FormatT1000"/>
      </w:pPr>
      <w:r>
        <w:t xml:space="preserve">Zur Einarbeit in die Thematik wurden zunächst Informationen über die vorhandene Hardware gesammelt. Anschließend wurden erste Programmierversuche mit dem NAO über die Software </w:t>
      </w:r>
      <w:proofErr w:type="spellStart"/>
      <w:r>
        <w:t>Choreographe</w:t>
      </w:r>
      <w:proofErr w:type="spellEnd"/>
      <w:r>
        <w:t xml:space="preserve"> gestartet und virtuelle Testumgebungen in der Anwendung Unity erstellt. Diese Testumgebung wurden auf der HTC Vive Pro getestet zur Verifizierung der </w:t>
      </w:r>
      <w:r w:rsidR="00F656E3">
        <w:t>Funktionsweise.</w:t>
      </w:r>
      <w:r w:rsidR="000A002B">
        <w:t xml:space="preserve"> Die Entwicklung der virtuellen Umgebung und die Ansteuerung des NAO-Roboters wurden anschließend in drei Implementierungsphasen umgesetzt.</w:t>
      </w:r>
      <w:r>
        <w:br/>
        <w:t xml:space="preserve">Nachdem Grundkenntnisse über die Ansteuerung des NAO-Roboters sowie </w:t>
      </w:r>
      <w:r w:rsidR="00F656E3">
        <w:t>die Erstellung virtueller Umgebungen gesammelt wurden, konnte die Phase der Konzeption einer virtuellen Umgebung eingeleitet werden. In dieser Phase lag der Fokus auf der Erstellung einer virtuellen Umgebung mit Hilfe der Software Unity für die HTC Vive Pro. Außerdem sollte über vorhandene Schnittstellen eine Verbindung der virtuellen Umgebung mit dem N</w:t>
      </w:r>
      <w:r w:rsidR="000A002B">
        <w:t>AO</w:t>
      </w:r>
      <w:r w:rsidR="00F656E3">
        <w:t xml:space="preserve">-Roboter ermöglicht werden. Die erste Implementierungsphase sollte </w:t>
      </w:r>
      <w:r w:rsidR="000A002B">
        <w:t>als</w:t>
      </w:r>
      <w:r w:rsidR="00F656E3">
        <w:t xml:space="preserve"> Grundlage für die Ermöglichung der Telepräsenz dienen. </w:t>
      </w:r>
    </w:p>
    <w:p w:rsidR="00F656E3" w:rsidRDefault="00F656E3" w:rsidP="00F656E3">
      <w:pPr>
        <w:pStyle w:val="FormatT1000"/>
      </w:pPr>
      <w:r>
        <w:t xml:space="preserve">Die nächste Implementierungsphase hatte den Schwerpunkt, die Telepräsenz umzusetzen. Hierbei sollten das Kamera- sowie Tonsignal des NAO-Roboters an den Anwender über die VR-Brille übertragen werden. Innerhalb der virtuellen Umgebung wird ein Videostream des NAO-Roboters angezeigt, so dass der Operator nachverfolgen kann, welche Aktionen der </w:t>
      </w:r>
      <w:r>
        <w:lastRenderedPageBreak/>
        <w:t>Roboter ausführt. Über die virtuelle Umgebung kann der Operator dem Roboter Anweisungen geben, wie beispielsweise Winken oder Hinsetzen geben, die der N</w:t>
      </w:r>
      <w:r w:rsidR="000A002B">
        <w:t xml:space="preserve">AO </w:t>
      </w:r>
      <w:r>
        <w:t>umsetzen soll.</w:t>
      </w:r>
    </w:p>
    <w:p w:rsidR="000A002B" w:rsidRDefault="000A002B" w:rsidP="00F656E3">
      <w:pPr>
        <w:pStyle w:val="FormatT1000"/>
      </w:pPr>
      <w:r>
        <w:t>In der finalen Implementierungsphase wurde die Steuerung des Roboters implementiert. Innerhalb der virtuellen Umgebung soll es möglich sein, den Roboter über die Datenhandschuhe der VR-Brille zu steuern. Durch das Abfangen der Signale der Controller kann der NAO-Roboter direkt von dem Anwender gesteuert werden.</w:t>
      </w:r>
    </w:p>
    <w:p w:rsidR="002038C7" w:rsidRDefault="002038C7" w:rsidP="002038C7">
      <w:pPr>
        <w:spacing w:after="200" w:line="276" w:lineRule="auto"/>
      </w:pPr>
    </w:p>
    <w:p w:rsidR="002038C7" w:rsidRPr="002038C7" w:rsidRDefault="002038C7" w:rsidP="002038C7">
      <w:r>
        <w:br w:type="page"/>
      </w:r>
    </w:p>
    <w:p w:rsidR="00C479AA" w:rsidRPr="00C479AA" w:rsidRDefault="0003659E" w:rsidP="00926CD4">
      <w:pPr>
        <w:pStyle w:val="berschrift1"/>
        <w:numPr>
          <w:ilvl w:val="0"/>
          <w:numId w:val="10"/>
        </w:numPr>
      </w:pPr>
      <w:bookmarkStart w:id="9" w:name="_Toc1467799"/>
      <w:r>
        <w:lastRenderedPageBreak/>
        <w:t>Grundlagen</w:t>
      </w:r>
      <w:bookmarkEnd w:id="9"/>
    </w:p>
    <w:p w:rsidR="0003659E" w:rsidRPr="00926CD4" w:rsidRDefault="0003659E" w:rsidP="00926CD4">
      <w:pPr>
        <w:pStyle w:val="berschrift2"/>
        <w:numPr>
          <w:ilvl w:val="1"/>
          <w:numId w:val="10"/>
        </w:numPr>
      </w:pPr>
      <w:bookmarkStart w:id="10" w:name="_Toc1467800"/>
      <w:r w:rsidRPr="00926CD4">
        <w:t>Theoretische Grundlagen</w:t>
      </w:r>
      <w:bookmarkEnd w:id="10"/>
    </w:p>
    <w:p w:rsidR="00430B29" w:rsidRPr="00430B29" w:rsidRDefault="0003659E" w:rsidP="00430B29">
      <w:pPr>
        <w:pStyle w:val="berschrift3"/>
        <w:numPr>
          <w:ilvl w:val="2"/>
          <w:numId w:val="10"/>
        </w:numPr>
      </w:pPr>
      <w:bookmarkStart w:id="11" w:name="_Toc1467801"/>
      <w:r>
        <w:t>Telepräsenz</w:t>
      </w:r>
      <w:bookmarkEnd w:id="11"/>
    </w:p>
    <w:p w:rsidR="00430B29" w:rsidRPr="00430B29" w:rsidRDefault="00430B29" w:rsidP="00430B29">
      <w:pPr>
        <w:pStyle w:val="FormatT1000"/>
      </w:pPr>
      <w:r w:rsidRPr="00430B29">
        <w:t xml:space="preserve">Die Technologien der Telepräsenz im Bereich der Robotik ermöglichen es einem menschlichen Benutzer in </w:t>
      </w:r>
      <w:r w:rsidR="00655EC9">
        <w:t xml:space="preserve">einer </w:t>
      </w:r>
      <w:r w:rsidRPr="00430B29">
        <w:t>virtuell erzeugte</w:t>
      </w:r>
      <w:r w:rsidR="00655EC9">
        <w:t>n</w:t>
      </w:r>
      <w:r w:rsidRPr="00430B29">
        <w:t>, entfernte</w:t>
      </w:r>
      <w:r w:rsidR="00655EC9">
        <w:t>n</w:t>
      </w:r>
      <w:r w:rsidRPr="00430B29">
        <w:t xml:space="preserve"> Umgebung visuell präsent zu sein. Der Anwender kann durch VR-Technologien die künstliche Wirklichkeit realistisch erleben und in diese voll eintauchen. Der Roboter und Mensch werden eins, indem die Sensor-Signale des Roboters an den Operator übertragen werden. Über ein Head-</w:t>
      </w:r>
      <w:proofErr w:type="spellStart"/>
      <w:r w:rsidRPr="00430B29">
        <w:t>Mounted</w:t>
      </w:r>
      <w:proofErr w:type="spellEnd"/>
      <w:r w:rsidRPr="00430B29">
        <w:t>-Display können die erzeugten Video-Signale in einer 3D-Umgebung visualisiert werden. Die Kopf- und Armpositionen des Benutzers in der digitalen Umgebung können direkt an den Roboter übertragen werden durch die VR-Brille sowie Datenhandschuhe.</w:t>
      </w:r>
      <w:r w:rsidR="00C52395">
        <w:t xml:space="preserve"> </w:t>
      </w:r>
      <w:r w:rsidRPr="00430B29">
        <w:t xml:space="preserve">Eingesetzt werden Teleroboter vor allem in für Menschen gefährlichen Umgebungen, wie beispielsweise Minenfelder. Die Technik ermöglicht, dass Bewegungskommandos komfortabel von einem ausgebildeten Anwender ausgeführt werden können ohne sich den mit der Aufgabe verbundenen Gefahren zu stellen. </w:t>
      </w:r>
      <w:r>
        <w:rPr>
          <w:rStyle w:val="Funotenzeichen"/>
          <w:rFonts w:ascii="Arial" w:hAnsi="Arial" w:cs="Arial"/>
        </w:rPr>
        <w:footnoteReference w:id="1"/>
      </w:r>
    </w:p>
    <w:p w:rsidR="00926CD4" w:rsidRPr="00430B29" w:rsidRDefault="00430B29" w:rsidP="00430B29">
      <w:pPr>
        <w:pStyle w:val="berschrift3"/>
        <w:numPr>
          <w:ilvl w:val="2"/>
          <w:numId w:val="10"/>
        </w:numPr>
      </w:pPr>
      <w:bookmarkStart w:id="12" w:name="_Toc1467802"/>
      <w:r>
        <w:t>Programmiersprachen</w:t>
      </w:r>
      <w:bookmarkEnd w:id="12"/>
    </w:p>
    <w:p w:rsidR="0003659E" w:rsidRDefault="0003659E" w:rsidP="00430B29">
      <w:pPr>
        <w:pStyle w:val="berschrift3"/>
        <w:numPr>
          <w:ilvl w:val="2"/>
          <w:numId w:val="10"/>
        </w:numPr>
      </w:pPr>
      <w:bookmarkStart w:id="13" w:name="_Toc1467803"/>
      <w:r>
        <w:t>Robotik</w:t>
      </w:r>
      <w:r w:rsidR="00CF6DCF">
        <w:t>/Kinematik</w:t>
      </w:r>
      <w:bookmarkEnd w:id="13"/>
    </w:p>
    <w:p w:rsidR="0003659E" w:rsidRDefault="0003659E" w:rsidP="00430B29">
      <w:pPr>
        <w:pStyle w:val="berschrift3"/>
        <w:numPr>
          <w:ilvl w:val="2"/>
          <w:numId w:val="10"/>
        </w:numPr>
      </w:pPr>
      <w:bookmarkStart w:id="14" w:name="_Toc1467804"/>
      <w:r>
        <w:t>Virtual Reality</w:t>
      </w:r>
      <w:bookmarkEnd w:id="14"/>
    </w:p>
    <w:p w:rsidR="00430B29" w:rsidRPr="00430B29" w:rsidRDefault="00430B29" w:rsidP="00430B29">
      <w:pPr>
        <w:pStyle w:val="FormatT1000"/>
      </w:pPr>
      <w:r w:rsidRPr="00430B29">
        <w:t xml:space="preserve">Unter dem Begriff </w:t>
      </w:r>
      <w:r w:rsidRPr="00655EC9">
        <w:t>Virtual Reality</w:t>
      </w:r>
      <w:r w:rsidRPr="00430B29">
        <w:rPr>
          <w:i/>
        </w:rPr>
        <w:t xml:space="preserve"> </w:t>
      </w:r>
      <w:r w:rsidRPr="00430B29">
        <w:t>versteht man die Darstellung einer digital erstellten künstlichen Wirklichkeit. Eingesetzt wird die Technik sowohl in der Entertainment-Branche als auch in den Medien oder der Medizin. Der Trend prägt inzwischen</w:t>
      </w:r>
      <w:r w:rsidR="00114EA3">
        <w:t xml:space="preserve"> zunehmend</w:t>
      </w:r>
      <w:r w:rsidRPr="00430B29">
        <w:t xml:space="preserve"> unseren Alltag und die Einsatzgebiete werden immer vielseitiger. Beispielsweise kann ein Flug in 360 Grad simuliert werden oder Operationstechniken der Medizin können über die virtuelle Realität geschult werden. </w:t>
      </w:r>
      <w:r>
        <w:rPr>
          <w:rStyle w:val="Funotenzeichen"/>
          <w:rFonts w:ascii="Arial" w:hAnsi="Arial" w:cs="Arial"/>
        </w:rPr>
        <w:footnoteReference w:id="2"/>
      </w:r>
      <w:r w:rsidRPr="00430B29">
        <w:t xml:space="preserve">   </w:t>
      </w:r>
    </w:p>
    <w:p w:rsidR="00430B29" w:rsidRPr="00430B29" w:rsidRDefault="00430B29" w:rsidP="00430B29">
      <w:pPr>
        <w:pStyle w:val="FormatT1000"/>
      </w:pPr>
      <w:r w:rsidRPr="00430B29">
        <w:t>Mit der Erstellung einer virtuellen Umgebung wird es uns ermöglicht, in eine Realität von computergenerierten Bildern und Sounds einzutauchen. Übertragen werden die Daten meist über Head-</w:t>
      </w:r>
      <w:proofErr w:type="spellStart"/>
      <w:r w:rsidRPr="00430B29">
        <w:t>Mounted</w:t>
      </w:r>
      <w:proofErr w:type="spellEnd"/>
      <w:r w:rsidRPr="00430B29">
        <w:t>-Displays, die sogenannten Virtual Reality-Brillen.</w:t>
      </w:r>
      <w:r>
        <w:rPr>
          <w:rStyle w:val="Funotenzeichen"/>
          <w:rFonts w:ascii="Arial" w:hAnsi="Arial" w:cs="Arial"/>
        </w:rPr>
        <w:footnoteReference w:id="3"/>
      </w:r>
      <w:r w:rsidRPr="00430B29">
        <w:t xml:space="preserve"> Das in der VR-Brille eingebaute Display stellt die künstlich erzeugten Bilder dar, die den Anwender umgeben. Die VR-Brillen verfügen außerdem über Sensoren, welche die Lage sowie die Position des </w:t>
      </w:r>
      <w:r w:rsidRPr="00430B29">
        <w:lastRenderedPageBreak/>
        <w:t xml:space="preserve">Anwenders bestimmen können und somit das freie </w:t>
      </w:r>
      <w:r w:rsidR="00114EA3">
        <w:t>B</w:t>
      </w:r>
      <w:r w:rsidR="00114EA3" w:rsidRPr="00430B29">
        <w:t>ewegen</w:t>
      </w:r>
      <w:r w:rsidRPr="00430B29">
        <w:t xml:space="preserve"> in der Umgebung ermöglichen.</w:t>
      </w:r>
      <w:r>
        <w:rPr>
          <w:rStyle w:val="Funotenzeichen"/>
          <w:rFonts w:ascii="Arial" w:hAnsi="Arial" w:cs="Arial"/>
        </w:rPr>
        <w:footnoteReference w:id="4"/>
      </w:r>
      <w:r w:rsidRPr="00430B29">
        <w:t xml:space="preserve"> Oft gibt es neben der Bildübertragung zusätzlich Datenhandschuhe, durch welche der Anwender sich in der virtuellen Umgebung frei bewegen und mit den vorhandenen Objekten interagieren kann.</w:t>
      </w:r>
      <w:r>
        <w:rPr>
          <w:rStyle w:val="Funotenzeichen"/>
          <w:rFonts w:ascii="Arial" w:hAnsi="Arial" w:cs="Arial"/>
        </w:rPr>
        <w:footnoteReference w:id="5"/>
      </w:r>
      <w:r w:rsidRPr="00430B29">
        <w:t xml:space="preserve"> Durch das Ermöglichen der virtuellen Interaktion wird der Effekt der Immersion erzeugt. Dieser beschreibt das vollständige Eintauchen in die virtuelle Realität und somit das Wahrnehmen der computergenerierten Wirklichkeit als reale Welt. Der Anwender taucht somit ganz in die digital erstellte Umgebung ein und die Realität sowie die Wahrnehmung der eigenen Person treten in den Hintergrund.</w:t>
      </w:r>
      <w:r>
        <w:rPr>
          <w:rStyle w:val="Funotenzeichen"/>
          <w:rFonts w:ascii="Arial" w:hAnsi="Arial" w:cs="Arial"/>
        </w:rPr>
        <w:footnoteReference w:id="6"/>
      </w:r>
      <w:r w:rsidRPr="00430B29">
        <w:t xml:space="preserve"> </w:t>
      </w:r>
    </w:p>
    <w:p w:rsidR="003840B6" w:rsidRDefault="00430B29" w:rsidP="00C52395">
      <w:pPr>
        <w:pStyle w:val="FormatT1000"/>
      </w:pPr>
      <w:r w:rsidRPr="00430B29">
        <w:t xml:space="preserve">Abgegrenzt werden kann der Begriff von der verwandten </w:t>
      </w:r>
      <w:r w:rsidRPr="00655EC9">
        <w:t>Augmented Reality</w:t>
      </w:r>
      <w:r w:rsidRPr="00430B29">
        <w:t>. Diese kennzeichnet sich durch die Erweiterung der realen Welt durch digitale Objekte in Echtzeit. Im Gegensatz zur virtuellen Umgebung befindet sich der Anwender in der Realität, die durch virtuelle Informationen erweitert wird, bei der Virtual Reality hingegen wird die ganze Umgebung virtuell dargestellt.</w:t>
      </w:r>
      <w:r>
        <w:rPr>
          <w:rStyle w:val="Funotenzeichen"/>
          <w:rFonts w:ascii="Arial" w:hAnsi="Arial" w:cs="Arial"/>
        </w:rPr>
        <w:footnoteReference w:id="7"/>
      </w:r>
    </w:p>
    <w:p w:rsidR="00430B29" w:rsidRPr="003840B6" w:rsidRDefault="003840B6" w:rsidP="003840B6">
      <w:pPr>
        <w:rPr>
          <w:rFonts w:eastAsiaTheme="minorEastAsia"/>
          <w:sz w:val="24"/>
          <w:szCs w:val="24"/>
          <w:lang w:bidi="en-US"/>
        </w:rPr>
      </w:pPr>
      <w:r>
        <w:br w:type="page"/>
      </w:r>
    </w:p>
    <w:p w:rsidR="00430B29" w:rsidRPr="00926CD4" w:rsidRDefault="00430B29" w:rsidP="00430B29">
      <w:pPr>
        <w:pStyle w:val="berschrift2"/>
        <w:numPr>
          <w:ilvl w:val="1"/>
          <w:numId w:val="10"/>
        </w:numPr>
      </w:pPr>
      <w:bookmarkStart w:id="15" w:name="_Toc1467805"/>
      <w:r w:rsidRPr="00926CD4">
        <w:lastRenderedPageBreak/>
        <w:t>T</w:t>
      </w:r>
      <w:r>
        <w:t>echnische</w:t>
      </w:r>
      <w:r w:rsidRPr="00926CD4">
        <w:t xml:space="preserve"> Grundlagen</w:t>
      </w:r>
      <w:bookmarkEnd w:id="15"/>
    </w:p>
    <w:p w:rsidR="0003659E" w:rsidRDefault="00F533EA" w:rsidP="00430B29">
      <w:pPr>
        <w:pStyle w:val="berschrift3"/>
        <w:numPr>
          <w:ilvl w:val="2"/>
          <w:numId w:val="10"/>
        </w:numPr>
      </w:pPr>
      <w:bookmarkStart w:id="16" w:name="_Toc1467806"/>
      <w:r>
        <w:t>NAO-Roboter</w:t>
      </w:r>
      <w:bookmarkEnd w:id="16"/>
    </w:p>
    <w:p w:rsidR="00CE794F" w:rsidRDefault="00CE794F" w:rsidP="00CE794F">
      <w:pPr>
        <w:pStyle w:val="FormatT1000"/>
      </w:pPr>
      <w:r>
        <w:t xml:space="preserve">NAO ist ein </w:t>
      </w:r>
      <w:r w:rsidR="00C636D4">
        <w:t xml:space="preserve">programmierbarer </w:t>
      </w:r>
      <w:r>
        <w:t>humanoider Roboter, der von der Firma Aldebaran Robotics entwickelt wurde. Eingesetzt wird er vor allem zu Bildungs- sowie Forschungszwecken</w:t>
      </w:r>
      <w:r w:rsidR="00127C76">
        <w:t>. Dies liegt insbesondere</w:t>
      </w:r>
      <w:r>
        <w:t xml:space="preserve"> an der benutzerfreundlichen Entwicklungsumgebung des NAO-Roboters</w:t>
      </w:r>
      <w:r w:rsidR="00F66895">
        <w:t xml:space="preserve">, welche die Programmierung des Roboters über Bausteine auch für Programmieranfänger ermöglicht. Der Roboter ist ein mittelgroßer Roboter mit einer Größe von </w:t>
      </w:r>
      <w:r w:rsidR="00C636D4">
        <w:t>circa 60</w:t>
      </w:r>
      <w:r w:rsidR="00F66895">
        <w:t xml:space="preserve"> cm. Er ist ausgestattet mit einer Vielzahl von Sensoren sowie </w:t>
      </w:r>
      <w:r w:rsidR="006634E6">
        <w:t>Kameras</w:t>
      </w:r>
      <w:r w:rsidR="00F66895">
        <w:t>, eine</w:t>
      </w:r>
      <w:r w:rsidR="00C636D4">
        <w:t xml:space="preserve">m </w:t>
      </w:r>
      <w:r w:rsidR="00F66895">
        <w:t>Lautsprecher und eine</w:t>
      </w:r>
      <w:r w:rsidR="00C636D4">
        <w:t xml:space="preserve">m </w:t>
      </w:r>
      <w:r w:rsidR="00F66895">
        <w:t xml:space="preserve">Mikrofon, um die Interaktion mit </w:t>
      </w:r>
      <w:r w:rsidR="00C636D4">
        <w:t xml:space="preserve">den </w:t>
      </w:r>
      <w:r w:rsidR="00F66895">
        <w:t>Menschen zu ermöglichen. Der Roboter verfügt über eine hohe Bewegungsfreiheit, da er aus 25 Gelenken besteh</w:t>
      </w:r>
      <w:r w:rsidR="00C636D4">
        <w:t xml:space="preserve"> und kann viele Aktionen ausführen. </w:t>
      </w:r>
      <w:r>
        <w:rPr>
          <w:rStyle w:val="Funotenzeichen"/>
        </w:rPr>
        <w:footnoteReference w:id="8"/>
      </w:r>
    </w:p>
    <w:p w:rsidR="00C636D4" w:rsidRDefault="00C636D4" w:rsidP="00CE794F">
      <w:pPr>
        <w:pStyle w:val="FormatT1000"/>
      </w:pPr>
    </w:p>
    <w:p w:rsidR="00285528" w:rsidRDefault="00285528" w:rsidP="00285528">
      <w:pPr>
        <w:keepNext/>
        <w:jc w:val="center"/>
      </w:pPr>
      <w:r>
        <w:rPr>
          <w:noProof/>
        </w:rPr>
        <w:drawing>
          <wp:inline distT="0" distB="0" distL="0" distR="0">
            <wp:extent cx="3178387" cy="3727842"/>
            <wp:effectExtent l="0" t="0" r="3175" b="6350"/>
            <wp:docPr id="4" name="Grafik 4" descr="Bildergebnis für nao rob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nao robo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5836" cy="3736579"/>
                    </a:xfrm>
                    <a:prstGeom prst="rect">
                      <a:avLst/>
                    </a:prstGeom>
                    <a:noFill/>
                    <a:ln>
                      <a:noFill/>
                    </a:ln>
                  </pic:spPr>
                </pic:pic>
              </a:graphicData>
            </a:graphic>
          </wp:inline>
        </w:drawing>
      </w:r>
    </w:p>
    <w:p w:rsidR="000A002B" w:rsidRDefault="00285528" w:rsidP="00285528">
      <w:pPr>
        <w:pStyle w:val="Beschriftung"/>
        <w:jc w:val="center"/>
      </w:pPr>
      <w:r>
        <w:t xml:space="preserve">Abbildung </w:t>
      </w:r>
      <w:r>
        <w:fldChar w:fldCharType="begin"/>
      </w:r>
      <w:r>
        <w:instrText xml:space="preserve"> SEQ Abbildung \* ARABIC </w:instrText>
      </w:r>
      <w:r>
        <w:fldChar w:fldCharType="separate"/>
      </w:r>
      <w:r>
        <w:rPr>
          <w:noProof/>
        </w:rPr>
        <w:t>1</w:t>
      </w:r>
      <w:r>
        <w:fldChar w:fldCharType="end"/>
      </w:r>
      <w:r>
        <w:t>: NAO-Roboter</w:t>
      </w:r>
      <w:r>
        <w:rPr>
          <w:rStyle w:val="Funotenzeichen"/>
        </w:rPr>
        <w:footnoteReference w:id="9"/>
      </w:r>
    </w:p>
    <w:p w:rsidR="00C636D4" w:rsidRPr="00C636D4" w:rsidRDefault="00C636D4" w:rsidP="00C636D4"/>
    <w:p w:rsidR="001D0E99" w:rsidRPr="00D12D38" w:rsidRDefault="00C636D4" w:rsidP="007B2970">
      <w:pPr>
        <w:pStyle w:val="FormatT1000"/>
      </w:pPr>
      <w:r>
        <w:lastRenderedPageBreak/>
        <w:t xml:space="preserve">Das Betriebssystem NAOqi ist in den Roboter integriert. NAOqi wird bei allen Robotern der Firma Aldebaran eingesetzt und bietet eine zuverlässige und plattformunabhängige Robotikumgebung. Der NAO kann seinen ganzen Körper bewegen und auf Ereignisse in seiner Umgebung reagieren. </w:t>
      </w:r>
      <w:r w:rsidR="001D0E99">
        <w:t>Sein Bewegungsmodul beruht auf der inversen Gesamtkinematik, bei welcher verschiedene Parameter wie beispielsweise das Gleichgewicht</w:t>
      </w:r>
      <w:r w:rsidR="006634E6">
        <w:t xml:space="preserve">, </w:t>
      </w:r>
      <w:r w:rsidR="001D0E99">
        <w:t>bei der Bewegung der Gelenke berücksichtigt werden.</w:t>
      </w:r>
      <w:r w:rsidR="006634E6">
        <w:t xml:space="preserve"> Über zwei Kameras </w:t>
      </w:r>
      <w:proofErr w:type="gramStart"/>
      <w:r w:rsidR="006634E6">
        <w:t>kann</w:t>
      </w:r>
      <w:proofErr w:type="gramEnd"/>
      <w:r w:rsidR="006634E6">
        <w:t xml:space="preserve"> der Roboter seine Umgebung </w:t>
      </w:r>
      <w:r w:rsidR="007B2970">
        <w:t xml:space="preserve">erkennen </w:t>
      </w:r>
      <w:r w:rsidR="006634E6">
        <w:t>un</w:t>
      </w:r>
      <w:r w:rsidR="007B2970">
        <w:t xml:space="preserve">d </w:t>
      </w:r>
      <w:r w:rsidR="006634E6">
        <w:t xml:space="preserve">mit Hilfe </w:t>
      </w:r>
      <w:r w:rsidR="007B2970">
        <w:t xml:space="preserve">von </w:t>
      </w:r>
      <w:r w:rsidR="006634E6">
        <w:t>Algorithmen zur Ortung und Erkennung von Gesichtern die Umgebung analysieren und</w:t>
      </w:r>
      <w:r w:rsidR="007B2970">
        <w:t xml:space="preserve"> mit ihr</w:t>
      </w:r>
      <w:r w:rsidR="006634E6">
        <w:t xml:space="preserve"> </w:t>
      </w:r>
      <w:r w:rsidR="007B2970">
        <w:t>interagieren.</w:t>
      </w:r>
      <w:r w:rsidR="001D0E99">
        <w:rPr>
          <w:rStyle w:val="Funotenzeichen"/>
        </w:rPr>
        <w:footnoteReference w:id="10"/>
      </w:r>
    </w:p>
    <w:p w:rsidR="00D51E05" w:rsidRDefault="00D51E05" w:rsidP="00430B29">
      <w:pPr>
        <w:pStyle w:val="berschrift3"/>
        <w:numPr>
          <w:ilvl w:val="2"/>
          <w:numId w:val="10"/>
        </w:numPr>
      </w:pPr>
      <w:bookmarkStart w:id="17" w:name="_Toc1467807"/>
      <w:proofErr w:type="spellStart"/>
      <w:r>
        <w:t>Choreographe</w:t>
      </w:r>
      <w:bookmarkEnd w:id="17"/>
      <w:proofErr w:type="spellEnd"/>
    </w:p>
    <w:p w:rsidR="0003659E" w:rsidRDefault="0003659E" w:rsidP="00430B29">
      <w:pPr>
        <w:pStyle w:val="berschrift3"/>
        <w:numPr>
          <w:ilvl w:val="2"/>
          <w:numId w:val="10"/>
        </w:numPr>
      </w:pPr>
      <w:bookmarkStart w:id="18" w:name="_Toc1467808"/>
      <w:r>
        <w:t>HTC Vive</w:t>
      </w:r>
      <w:bookmarkEnd w:id="18"/>
    </w:p>
    <w:p w:rsidR="00CE794F" w:rsidRPr="00CE794F" w:rsidRDefault="00CE794F" w:rsidP="00CE794F">
      <w:pPr>
        <w:pStyle w:val="FormatT1000"/>
      </w:pPr>
    </w:p>
    <w:p w:rsidR="000A002B" w:rsidRDefault="000A002B" w:rsidP="000A002B">
      <w:pPr>
        <w:keepNext/>
        <w:jc w:val="center"/>
      </w:pPr>
      <w:r>
        <w:rPr>
          <w:noProof/>
        </w:rPr>
        <w:drawing>
          <wp:inline distT="0" distB="0" distL="0" distR="0">
            <wp:extent cx="2986395" cy="2137987"/>
            <wp:effectExtent l="0" t="0" r="5080" b="0"/>
            <wp:docPr id="3" name="Grafik 3" descr="https://www.vive.com/filer/sharing/1529456235/9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vive.com/filer/sharing/1529456235/91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3631" cy="2143167"/>
                    </a:xfrm>
                    <a:prstGeom prst="rect">
                      <a:avLst/>
                    </a:prstGeom>
                    <a:noFill/>
                    <a:ln>
                      <a:noFill/>
                    </a:ln>
                  </pic:spPr>
                </pic:pic>
              </a:graphicData>
            </a:graphic>
          </wp:inline>
        </w:drawing>
      </w:r>
    </w:p>
    <w:p w:rsidR="000A002B" w:rsidRDefault="000A002B" w:rsidP="000A002B">
      <w:pPr>
        <w:pStyle w:val="Beschriftung"/>
        <w:jc w:val="center"/>
      </w:pPr>
      <w:r>
        <w:t xml:space="preserve">Abbildung </w:t>
      </w:r>
      <w:r>
        <w:fldChar w:fldCharType="begin"/>
      </w:r>
      <w:r>
        <w:instrText xml:space="preserve"> SEQ Abbildung \* ARABIC </w:instrText>
      </w:r>
      <w:r>
        <w:fldChar w:fldCharType="separate"/>
      </w:r>
      <w:r w:rsidR="00285528">
        <w:rPr>
          <w:noProof/>
        </w:rPr>
        <w:t>2</w:t>
      </w:r>
      <w:r>
        <w:fldChar w:fldCharType="end"/>
      </w:r>
      <w:r>
        <w:t>: HTC VIVE Pro</w:t>
      </w:r>
      <w:r>
        <w:rPr>
          <w:rStyle w:val="Funotenzeichen"/>
        </w:rPr>
        <w:footnoteReference w:id="11"/>
      </w:r>
    </w:p>
    <w:p w:rsidR="00D12D38" w:rsidRPr="00D12D38" w:rsidRDefault="007B2970" w:rsidP="00D12D38">
      <w:r>
        <w:br w:type="page"/>
      </w:r>
    </w:p>
    <w:p w:rsidR="00430B29" w:rsidRDefault="00F533EA" w:rsidP="00430B29">
      <w:pPr>
        <w:pStyle w:val="berschrift3"/>
        <w:numPr>
          <w:ilvl w:val="2"/>
          <w:numId w:val="10"/>
        </w:numPr>
      </w:pPr>
      <w:bookmarkStart w:id="19" w:name="_Toc1467809"/>
      <w:r>
        <w:lastRenderedPageBreak/>
        <w:t>Unity</w:t>
      </w:r>
      <w:bookmarkEnd w:id="19"/>
    </w:p>
    <w:p w:rsidR="00430B29" w:rsidRDefault="00430B29" w:rsidP="00430B29">
      <w:pPr>
        <w:spacing w:line="360" w:lineRule="auto"/>
        <w:rPr>
          <w:rFonts w:ascii="Arial" w:hAnsi="Arial" w:cs="Arial"/>
          <w:sz w:val="24"/>
          <w:szCs w:val="24"/>
        </w:rPr>
      </w:pPr>
      <w:r w:rsidRPr="00430B29">
        <w:rPr>
          <w:rFonts w:ascii="Arial" w:hAnsi="Arial" w:cs="Arial"/>
          <w:sz w:val="24"/>
          <w:szCs w:val="24"/>
        </w:rPr>
        <w:t xml:space="preserve">Die Software </w:t>
      </w:r>
      <w:r w:rsidRPr="00430B29">
        <w:rPr>
          <w:rFonts w:ascii="Arial" w:hAnsi="Arial" w:cs="Arial"/>
          <w:i/>
          <w:sz w:val="24"/>
          <w:szCs w:val="24"/>
        </w:rPr>
        <w:t xml:space="preserve">Unity </w:t>
      </w:r>
      <w:r w:rsidRPr="00430B29">
        <w:rPr>
          <w:rFonts w:ascii="Arial" w:hAnsi="Arial" w:cs="Arial"/>
          <w:sz w:val="24"/>
          <w:szCs w:val="24"/>
        </w:rPr>
        <w:t xml:space="preserve">ist eine Game-Engine, die „Spieleersteller mit dem notwendigen Satz von Funktionen versorgt, um schnell und effizient Spiele erstellen zu können“ </w:t>
      </w:r>
      <w:r>
        <w:rPr>
          <w:rStyle w:val="Funotenzeichen"/>
          <w:rFonts w:ascii="Arial" w:hAnsi="Arial" w:cs="Arial"/>
          <w:sz w:val="24"/>
          <w:szCs w:val="24"/>
        </w:rPr>
        <w:footnoteReference w:id="12"/>
      </w:r>
      <w:r w:rsidRPr="00430B29">
        <w:rPr>
          <w:rFonts w:ascii="Arial" w:hAnsi="Arial" w:cs="Arial"/>
          <w:sz w:val="24"/>
          <w:szCs w:val="24"/>
        </w:rPr>
        <w:t>. Game-</w:t>
      </w:r>
      <w:proofErr w:type="spellStart"/>
      <w:r w:rsidRPr="00430B29">
        <w:rPr>
          <w:rFonts w:ascii="Arial" w:hAnsi="Arial" w:cs="Arial"/>
          <w:sz w:val="24"/>
          <w:szCs w:val="24"/>
        </w:rPr>
        <w:t>Engines</w:t>
      </w:r>
      <w:proofErr w:type="spellEnd"/>
      <w:r w:rsidRPr="00430B29">
        <w:rPr>
          <w:rFonts w:ascii="Arial" w:hAnsi="Arial" w:cs="Arial"/>
          <w:sz w:val="24"/>
          <w:szCs w:val="24"/>
        </w:rPr>
        <w:t xml:space="preserve"> bieten das Gerüst für die Entwicklung von 2D- sowie 3D-Spielen. </w:t>
      </w:r>
      <w:r w:rsidR="00C52395">
        <w:rPr>
          <w:rFonts w:ascii="Arial" w:hAnsi="Arial" w:cs="Arial"/>
          <w:sz w:val="24"/>
          <w:szCs w:val="24"/>
        </w:rPr>
        <w:t xml:space="preserve">Die Anwendung </w:t>
      </w:r>
      <w:r w:rsidRPr="00430B29">
        <w:rPr>
          <w:rFonts w:ascii="Arial" w:hAnsi="Arial" w:cs="Arial"/>
          <w:sz w:val="24"/>
          <w:szCs w:val="24"/>
        </w:rPr>
        <w:t>Unity bietet Ressourcen, wie zum Beispiel Grafiken oder Audio-Dateien, um grafische Oberflächen zu entwerfen. Zusätzlich zu den von Unity angebotenen Ressourcen, können 3D-Modelle von Maya oder Photoshop importiert werden. Weiterhin können beispielsweise Animationen, Beleuchtungen und Sound-Effekte zu den Szenen hinzugefügt werden</w:t>
      </w:r>
      <w:r w:rsidR="00631175">
        <w:rPr>
          <w:rFonts w:ascii="Arial" w:hAnsi="Arial" w:cs="Arial"/>
          <w:sz w:val="24"/>
          <w:szCs w:val="24"/>
        </w:rPr>
        <w:t>, um diese beliebig nach den Anforderungen des Entwicklers anzupassen</w:t>
      </w:r>
      <w:r w:rsidRPr="00430B29">
        <w:rPr>
          <w:rFonts w:ascii="Arial" w:hAnsi="Arial" w:cs="Arial"/>
          <w:sz w:val="24"/>
          <w:szCs w:val="24"/>
        </w:rPr>
        <w:t xml:space="preserve">. Ein wichtiges Feature des Software-Tools ist das </w:t>
      </w:r>
      <w:proofErr w:type="spellStart"/>
      <w:r w:rsidRPr="00430B29">
        <w:rPr>
          <w:rFonts w:ascii="Arial" w:hAnsi="Arial" w:cs="Arial"/>
          <w:sz w:val="24"/>
          <w:szCs w:val="24"/>
        </w:rPr>
        <w:t>Skripting</w:t>
      </w:r>
      <w:proofErr w:type="spellEnd"/>
      <w:r w:rsidRPr="00430B29">
        <w:rPr>
          <w:rFonts w:ascii="Arial" w:hAnsi="Arial" w:cs="Arial"/>
          <w:sz w:val="24"/>
          <w:szCs w:val="24"/>
        </w:rPr>
        <w:t xml:space="preserve">. Scripts ermöglichen es, dem Spiele-Entwickler die Logik von den Komponenten des Spiels zu definieren. Unity vereinfacht die Entwicklung, indem es vordefinierte Scripts anbietet, die beispielsweise das Umschauen des Operators in dem virtuellen Raum durch eine VR-Brille ermöglicht. </w:t>
      </w:r>
      <w:r>
        <w:rPr>
          <w:rStyle w:val="Funotenzeichen"/>
          <w:rFonts w:ascii="Arial" w:hAnsi="Arial" w:cs="Arial"/>
          <w:sz w:val="24"/>
          <w:szCs w:val="24"/>
        </w:rPr>
        <w:footnoteReference w:id="13"/>
      </w:r>
    </w:p>
    <w:p w:rsidR="00CE794F" w:rsidRDefault="00CE794F" w:rsidP="00430B29">
      <w:pPr>
        <w:spacing w:line="360" w:lineRule="auto"/>
        <w:rPr>
          <w:rFonts w:ascii="Arial" w:hAnsi="Arial" w:cs="Arial"/>
          <w:sz w:val="24"/>
          <w:szCs w:val="24"/>
        </w:rPr>
      </w:pPr>
    </w:p>
    <w:p w:rsidR="00C52395" w:rsidRDefault="00B9048D" w:rsidP="00C52395">
      <w:pPr>
        <w:keepNext/>
        <w:spacing w:line="360" w:lineRule="auto"/>
        <w:jc w:val="center"/>
      </w:pPr>
      <w:r>
        <w:rPr>
          <w:noProof/>
        </w:rPr>
        <w:drawing>
          <wp:inline distT="0" distB="0" distL="0" distR="0">
            <wp:extent cx="5760720" cy="28848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ityOberfläch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884805"/>
                    </a:xfrm>
                    <a:prstGeom prst="rect">
                      <a:avLst/>
                    </a:prstGeom>
                  </pic:spPr>
                </pic:pic>
              </a:graphicData>
            </a:graphic>
          </wp:inline>
        </w:drawing>
      </w:r>
    </w:p>
    <w:p w:rsidR="00C52395" w:rsidRDefault="00C52395" w:rsidP="00C52395">
      <w:pPr>
        <w:pStyle w:val="Beschriftung"/>
        <w:jc w:val="center"/>
      </w:pPr>
      <w:r>
        <w:t xml:space="preserve">Abbildung </w:t>
      </w:r>
      <w:r>
        <w:fldChar w:fldCharType="begin"/>
      </w:r>
      <w:r>
        <w:instrText xml:space="preserve"> SEQ Abbildung \* ARABIC </w:instrText>
      </w:r>
      <w:r>
        <w:fldChar w:fldCharType="separate"/>
      </w:r>
      <w:r w:rsidR="00285528">
        <w:rPr>
          <w:noProof/>
        </w:rPr>
        <w:t>3</w:t>
      </w:r>
      <w:r>
        <w:fldChar w:fldCharType="end"/>
      </w:r>
      <w:r>
        <w:t>: Benutzeroberfläche Unity</w:t>
      </w:r>
    </w:p>
    <w:p w:rsidR="00CE794F" w:rsidRPr="00CE794F" w:rsidRDefault="00CE794F" w:rsidP="00CE794F"/>
    <w:p w:rsidR="00CE794F" w:rsidRPr="00C52395" w:rsidRDefault="00C52395" w:rsidP="00C52395">
      <w:pPr>
        <w:spacing w:line="360" w:lineRule="auto"/>
        <w:rPr>
          <w:rFonts w:ascii="Arial" w:hAnsi="Arial" w:cs="Arial"/>
          <w:sz w:val="24"/>
          <w:szCs w:val="24"/>
        </w:rPr>
      </w:pPr>
      <w:bookmarkStart w:id="20" w:name="_Hlk1459431"/>
      <w:r>
        <w:rPr>
          <w:rFonts w:ascii="Arial" w:hAnsi="Arial" w:cs="Arial"/>
          <w:sz w:val="24"/>
          <w:szCs w:val="24"/>
        </w:rPr>
        <w:lastRenderedPageBreak/>
        <w:t xml:space="preserve">Die Abbildung </w:t>
      </w:r>
      <w:proofErr w:type="spellStart"/>
      <w:r>
        <w:rPr>
          <w:rFonts w:ascii="Arial" w:hAnsi="Arial" w:cs="Arial"/>
          <w:sz w:val="24"/>
          <w:szCs w:val="24"/>
        </w:rPr>
        <w:t>xx.xx</w:t>
      </w:r>
      <w:proofErr w:type="spellEnd"/>
      <w:r>
        <w:rPr>
          <w:rFonts w:ascii="Arial" w:hAnsi="Arial" w:cs="Arial"/>
          <w:sz w:val="24"/>
          <w:szCs w:val="24"/>
        </w:rPr>
        <w:t xml:space="preserve"> zeigt die Standardoberfläche von Unity. Diese ist untergliedert in verschiedene Bereiche, welche das Erstellen einer Umgebung erleichtern. </w:t>
      </w:r>
      <w:r w:rsidR="00631175">
        <w:rPr>
          <w:rFonts w:ascii="Arial" w:hAnsi="Arial" w:cs="Arial"/>
          <w:sz w:val="24"/>
          <w:szCs w:val="24"/>
        </w:rPr>
        <w:t xml:space="preserve">Mit Hilfe </w:t>
      </w:r>
      <w:r w:rsidR="00B9048D">
        <w:rPr>
          <w:rFonts w:ascii="Arial" w:hAnsi="Arial" w:cs="Arial"/>
          <w:sz w:val="24"/>
          <w:szCs w:val="24"/>
        </w:rPr>
        <w:t>d</w:t>
      </w:r>
      <w:r w:rsidR="00631175">
        <w:rPr>
          <w:rFonts w:ascii="Arial" w:hAnsi="Arial" w:cs="Arial"/>
          <w:sz w:val="24"/>
          <w:szCs w:val="24"/>
        </w:rPr>
        <w:t>er</w:t>
      </w:r>
      <w:r w:rsidR="00B9048D">
        <w:rPr>
          <w:rFonts w:ascii="Arial" w:hAnsi="Arial" w:cs="Arial"/>
          <w:sz w:val="24"/>
          <w:szCs w:val="24"/>
        </w:rPr>
        <w:t xml:space="preserve"> Toolbar kann der Anwender verschiedene Aktionen in der Szene ausführen, beispielsweise kann das Bild geschwenkt oder skaliert werden. Die Scene-View stellt die </w:t>
      </w:r>
      <w:r w:rsidR="00631175">
        <w:rPr>
          <w:rFonts w:ascii="Arial" w:hAnsi="Arial" w:cs="Arial"/>
          <w:sz w:val="24"/>
          <w:szCs w:val="24"/>
        </w:rPr>
        <w:t xml:space="preserve">designte </w:t>
      </w:r>
      <w:r w:rsidR="00B9048D">
        <w:rPr>
          <w:rFonts w:ascii="Arial" w:hAnsi="Arial" w:cs="Arial"/>
          <w:sz w:val="24"/>
          <w:szCs w:val="24"/>
        </w:rPr>
        <w:t xml:space="preserve">Szene dar. Durch das Betätigen des Play-Knopfes in der Toolbar wird das Spiel gestartet und die Game-View angezeigt. Die Game-View ist der sogenannte Spielmodus, mit welchem das konzipierte Spiel getestet werden kann. </w:t>
      </w:r>
      <w:r w:rsidR="00CE794F">
        <w:rPr>
          <w:rFonts w:ascii="Arial" w:hAnsi="Arial" w:cs="Arial"/>
          <w:sz w:val="24"/>
          <w:szCs w:val="24"/>
        </w:rPr>
        <w:t xml:space="preserve">Hier kann sowohl ein 2D-Spiel direkt über die Anwendung oder ein 3D-Spiel nach dem Verbinden einer VR-Brille getestet werden. </w:t>
      </w:r>
      <w:r>
        <w:rPr>
          <w:rFonts w:ascii="Arial" w:hAnsi="Arial" w:cs="Arial"/>
          <w:sz w:val="24"/>
          <w:szCs w:val="24"/>
        </w:rPr>
        <w:t xml:space="preserve">Der </w:t>
      </w:r>
      <w:r w:rsidR="00B9048D">
        <w:rPr>
          <w:rFonts w:ascii="Arial" w:hAnsi="Arial" w:cs="Arial"/>
          <w:sz w:val="24"/>
          <w:szCs w:val="24"/>
        </w:rPr>
        <w:t>Projekt-Explorer</w:t>
      </w:r>
      <w:r>
        <w:rPr>
          <w:rFonts w:ascii="Arial" w:hAnsi="Arial" w:cs="Arial"/>
          <w:sz w:val="24"/>
          <w:szCs w:val="24"/>
        </w:rPr>
        <w:t xml:space="preserve"> stellt eine Übersicht der Projektdateien dar und ermöglicht es, neue Dateien wie beispielsweise ein mit Maya erstelltes 3D-Modell per Drag-and-Drop einzufügen. </w:t>
      </w:r>
      <w:r w:rsidR="00B9048D">
        <w:rPr>
          <w:rFonts w:ascii="Arial" w:hAnsi="Arial" w:cs="Arial"/>
          <w:sz w:val="24"/>
          <w:szCs w:val="24"/>
        </w:rPr>
        <w:t>Die Hierarchie hingegen zeigt alle Spielobjekte der dargestellten Szene an und ermöglicht es, neue Game</w:t>
      </w:r>
      <w:r w:rsidR="00CE794F">
        <w:rPr>
          <w:rFonts w:ascii="Arial" w:hAnsi="Arial" w:cs="Arial"/>
          <w:sz w:val="24"/>
          <w:szCs w:val="24"/>
        </w:rPr>
        <w:t>-Objekte</w:t>
      </w:r>
      <w:r w:rsidR="00B9048D">
        <w:rPr>
          <w:rFonts w:ascii="Arial" w:hAnsi="Arial" w:cs="Arial"/>
          <w:sz w:val="24"/>
          <w:szCs w:val="24"/>
        </w:rPr>
        <w:t xml:space="preserve"> hinzuzufügen. In dem Inspector werden die Eigenschaften des ausgewählten Hierarchie-Objektes angezeigt, so dass diese nach den Wünschen des Anwenders angepasst werden können. </w:t>
      </w:r>
      <w:r w:rsidR="00B9048D">
        <w:rPr>
          <w:rStyle w:val="Funotenzeichen"/>
        </w:rPr>
        <w:footnoteReference w:id="14"/>
      </w:r>
    </w:p>
    <w:p w:rsidR="00F533EA" w:rsidRDefault="00430B29" w:rsidP="00430B29">
      <w:pPr>
        <w:pStyle w:val="berschrift3"/>
        <w:numPr>
          <w:ilvl w:val="2"/>
          <w:numId w:val="10"/>
        </w:numPr>
      </w:pPr>
      <w:bookmarkStart w:id="21" w:name="_Toc1467810"/>
      <w:bookmarkEnd w:id="20"/>
      <w:r>
        <w:lastRenderedPageBreak/>
        <w:t>Maya</w:t>
      </w:r>
      <w:bookmarkEnd w:id="21"/>
    </w:p>
    <w:p w:rsidR="00926CD4" w:rsidRPr="00C479AA" w:rsidRDefault="00926CD4" w:rsidP="00926CD4">
      <w:pPr>
        <w:pStyle w:val="berschrift1"/>
        <w:numPr>
          <w:ilvl w:val="0"/>
          <w:numId w:val="10"/>
        </w:numPr>
      </w:pPr>
      <w:bookmarkStart w:id="22" w:name="_Toc1467811"/>
      <w:r>
        <w:t>Entwurf</w:t>
      </w:r>
      <w:bookmarkEnd w:id="22"/>
    </w:p>
    <w:p w:rsidR="0003659E" w:rsidRDefault="0003659E" w:rsidP="00430B29">
      <w:pPr>
        <w:pStyle w:val="berschrift2"/>
        <w:numPr>
          <w:ilvl w:val="1"/>
          <w:numId w:val="10"/>
        </w:numPr>
      </w:pPr>
      <w:bookmarkStart w:id="23" w:name="_Toc1467812"/>
      <w:r>
        <w:t>Theoretische Vorgehensweise</w:t>
      </w:r>
      <w:bookmarkEnd w:id="23"/>
    </w:p>
    <w:p w:rsidR="00430B29" w:rsidRPr="00430B29" w:rsidRDefault="00430B29" w:rsidP="00430B29">
      <w:pPr>
        <w:pStyle w:val="berschrift3"/>
        <w:numPr>
          <w:ilvl w:val="2"/>
          <w:numId w:val="10"/>
        </w:numPr>
      </w:pPr>
      <w:bookmarkStart w:id="24" w:name="_Toc1467813"/>
      <w:r>
        <w:t>Anforderungsanalyse</w:t>
      </w:r>
      <w:bookmarkEnd w:id="24"/>
    </w:p>
    <w:p w:rsidR="0003659E" w:rsidRDefault="0003659E" w:rsidP="00430B29">
      <w:pPr>
        <w:pStyle w:val="berschrift3"/>
        <w:numPr>
          <w:ilvl w:val="2"/>
          <w:numId w:val="10"/>
        </w:numPr>
      </w:pPr>
      <w:bookmarkStart w:id="25" w:name="_Toc1467814"/>
      <w:r>
        <w:t>Geplantes Vorgehen</w:t>
      </w:r>
      <w:bookmarkEnd w:id="25"/>
    </w:p>
    <w:p w:rsidR="0003659E" w:rsidRDefault="0003659E" w:rsidP="00430B29">
      <w:pPr>
        <w:pStyle w:val="berschrift2"/>
        <w:numPr>
          <w:ilvl w:val="1"/>
          <w:numId w:val="10"/>
        </w:numPr>
      </w:pPr>
      <w:bookmarkStart w:id="26" w:name="_Toc1467815"/>
      <w:r>
        <w:t>Konzeption</w:t>
      </w:r>
      <w:bookmarkEnd w:id="26"/>
    </w:p>
    <w:p w:rsidR="0003659E" w:rsidRDefault="0003659E" w:rsidP="00430B29">
      <w:pPr>
        <w:pStyle w:val="berschrift3"/>
        <w:numPr>
          <w:ilvl w:val="2"/>
          <w:numId w:val="10"/>
        </w:numPr>
      </w:pPr>
      <w:bookmarkStart w:id="27" w:name="_Toc1467816"/>
      <w:r>
        <w:t>Aufbau der Anwendung</w:t>
      </w:r>
      <w:bookmarkEnd w:id="27"/>
    </w:p>
    <w:p w:rsidR="0003659E" w:rsidRDefault="00F533EA" w:rsidP="00430B29">
      <w:pPr>
        <w:pStyle w:val="berschrift3"/>
        <w:numPr>
          <w:ilvl w:val="2"/>
          <w:numId w:val="10"/>
        </w:numPr>
      </w:pPr>
      <w:bookmarkStart w:id="28" w:name="_Toc1467817"/>
      <w:r>
        <w:t>Entwurf</w:t>
      </w:r>
      <w:r w:rsidR="0003659E">
        <w:t xml:space="preserve"> der virtuellen Umgebung</w:t>
      </w:r>
      <w:bookmarkEnd w:id="28"/>
    </w:p>
    <w:p w:rsidR="00926CD4" w:rsidRPr="00926CD4" w:rsidRDefault="00926CD4" w:rsidP="00926CD4">
      <w:pPr>
        <w:pStyle w:val="berschrift1"/>
        <w:numPr>
          <w:ilvl w:val="0"/>
          <w:numId w:val="10"/>
        </w:numPr>
      </w:pPr>
      <w:bookmarkStart w:id="29" w:name="_Toc1467818"/>
      <w:r>
        <w:t>Implementierung</w:t>
      </w:r>
      <w:bookmarkEnd w:id="29"/>
    </w:p>
    <w:p w:rsidR="0003659E" w:rsidRDefault="0003659E" w:rsidP="008A7ED8">
      <w:pPr>
        <w:pStyle w:val="berschrift2"/>
        <w:numPr>
          <w:ilvl w:val="1"/>
          <w:numId w:val="10"/>
        </w:numPr>
      </w:pPr>
      <w:bookmarkStart w:id="30" w:name="_Toc1467819"/>
      <w:r>
        <w:t>Erstellung der virtuellen Umgebung</w:t>
      </w:r>
      <w:bookmarkEnd w:id="30"/>
    </w:p>
    <w:p w:rsidR="0003659E" w:rsidRDefault="0003659E" w:rsidP="008A7ED8">
      <w:pPr>
        <w:pStyle w:val="berschrift2"/>
        <w:numPr>
          <w:ilvl w:val="1"/>
          <w:numId w:val="10"/>
        </w:numPr>
      </w:pPr>
      <w:bookmarkStart w:id="31" w:name="_Toc1467820"/>
      <w:r>
        <w:t>Kommunikation mit dem NAO-Roboter</w:t>
      </w:r>
      <w:bookmarkEnd w:id="31"/>
    </w:p>
    <w:p w:rsidR="0003659E" w:rsidRDefault="0003659E" w:rsidP="008A7ED8">
      <w:pPr>
        <w:pStyle w:val="berschrift2"/>
        <w:numPr>
          <w:ilvl w:val="1"/>
          <w:numId w:val="10"/>
        </w:numPr>
      </w:pPr>
      <w:bookmarkStart w:id="32" w:name="_Toc1467821"/>
      <w:r>
        <w:t>Programmierung des NAO-Roboters</w:t>
      </w:r>
      <w:bookmarkEnd w:id="32"/>
    </w:p>
    <w:p w:rsidR="0003659E" w:rsidRDefault="0003659E" w:rsidP="008A7ED8">
      <w:pPr>
        <w:pStyle w:val="berschrift2"/>
        <w:numPr>
          <w:ilvl w:val="1"/>
          <w:numId w:val="10"/>
        </w:numPr>
      </w:pPr>
      <w:bookmarkStart w:id="33" w:name="_Toc1467822"/>
      <w:r>
        <w:t>Umsetzung der Telepräsenz</w:t>
      </w:r>
      <w:bookmarkEnd w:id="33"/>
    </w:p>
    <w:p w:rsidR="00F533EA" w:rsidRDefault="00926CD4" w:rsidP="00926CD4">
      <w:pPr>
        <w:pStyle w:val="berschrift1"/>
        <w:numPr>
          <w:ilvl w:val="0"/>
          <w:numId w:val="10"/>
        </w:numPr>
      </w:pPr>
      <w:bookmarkStart w:id="34" w:name="_Toc1467823"/>
      <w:r>
        <w:t>Ergebnis</w:t>
      </w:r>
      <w:bookmarkEnd w:id="34"/>
    </w:p>
    <w:p w:rsidR="00926CD4" w:rsidRPr="00C479AA" w:rsidRDefault="00926CD4" w:rsidP="00926CD4">
      <w:pPr>
        <w:pStyle w:val="berschrift1"/>
        <w:numPr>
          <w:ilvl w:val="0"/>
          <w:numId w:val="10"/>
        </w:numPr>
      </w:pPr>
      <w:bookmarkStart w:id="35" w:name="_Toc1467824"/>
      <w:r>
        <w:t>Zusammenfassung und Ausblick</w:t>
      </w:r>
      <w:bookmarkEnd w:id="35"/>
    </w:p>
    <w:p w:rsidR="00F533EA" w:rsidRDefault="00F533EA" w:rsidP="008A7ED8">
      <w:pPr>
        <w:pStyle w:val="berschrift2"/>
        <w:numPr>
          <w:ilvl w:val="1"/>
          <w:numId w:val="10"/>
        </w:numPr>
      </w:pPr>
      <w:bookmarkStart w:id="36" w:name="_Toc1467825"/>
      <w:r>
        <w:t>Persönliches Feedback</w:t>
      </w:r>
      <w:bookmarkEnd w:id="36"/>
    </w:p>
    <w:p w:rsidR="00F533EA" w:rsidRDefault="00F533EA" w:rsidP="008A7ED8">
      <w:pPr>
        <w:pStyle w:val="berschrift2"/>
        <w:numPr>
          <w:ilvl w:val="1"/>
          <w:numId w:val="10"/>
        </w:numPr>
      </w:pPr>
      <w:bookmarkStart w:id="37" w:name="_Toc1467826"/>
      <w:r>
        <w:t>Erweiterungsmöglichkeiten</w:t>
      </w:r>
      <w:bookmarkEnd w:id="37"/>
    </w:p>
    <w:p w:rsidR="0063025E" w:rsidRPr="00181350" w:rsidRDefault="0063025E" w:rsidP="00430B29">
      <w:pPr>
        <w:rPr>
          <w:rFonts w:ascii="Arial" w:hAnsi="Arial" w:cs="Arial"/>
          <w:sz w:val="24"/>
          <w:szCs w:val="24"/>
        </w:rPr>
      </w:pPr>
    </w:p>
    <w:sectPr w:rsidR="0063025E" w:rsidRPr="00181350" w:rsidSect="004174AF">
      <w:headerReference w:type="default" r:id="rId11"/>
      <w:footerReference w:type="default" r:id="rId12"/>
      <w:pgSz w:w="11906" w:h="16838"/>
      <w:pgMar w:top="1417" w:right="1417" w:bottom="1134" w:left="1417" w:header="850"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C23" w:rsidRDefault="003A4C23" w:rsidP="00353220">
      <w:pPr>
        <w:spacing w:after="0" w:line="240" w:lineRule="auto"/>
      </w:pPr>
      <w:r>
        <w:separator/>
      </w:r>
    </w:p>
  </w:endnote>
  <w:endnote w:type="continuationSeparator" w:id="0">
    <w:p w:rsidR="003A4C23" w:rsidRDefault="003A4C23" w:rsidP="00353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mo">
    <w:altName w:val="Calibri"/>
    <w:charset w:val="00"/>
    <w:family w:val="swiss"/>
    <w:pitch w:val="variable"/>
    <w:sig w:usb0="E0000AFF" w:usb1="500078FF" w:usb2="00000021" w:usb3="00000000" w:csb0="000001BF" w:csb1="00000000"/>
  </w:font>
  <w:font w:name="Helvetica">
    <w:panose1 w:val="020B0604020202020204"/>
    <w:charset w:val="00"/>
    <w:family w:val="swiss"/>
    <w:pitch w:val="variable"/>
    <w:sig w:usb0="E0002AFF" w:usb1="C0007843" w:usb2="00000009" w:usb3="00000000" w:csb0="000001FF" w:csb1="00000000"/>
  </w:font>
  <w:font w:name="Siemens Sans SC Black">
    <w:altName w:val="Calibri"/>
    <w:charset w:val="00"/>
    <w:family w:val="auto"/>
    <w:pitch w:val="variable"/>
    <w:sig w:usb0="800000AF" w:usb1="0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6738598"/>
      <w:docPartObj>
        <w:docPartGallery w:val="Page Numbers (Top of Page)"/>
        <w:docPartUnique/>
      </w:docPartObj>
    </w:sdtPr>
    <w:sdtContent>
      <w:p w:rsidR="00127C76" w:rsidRDefault="00127C76" w:rsidP="004174AF">
        <w:pPr>
          <w:tabs>
            <w:tab w:val="left" w:pos="2760"/>
          </w:tabs>
        </w:pPr>
        <w:r>
          <w:t>Fabian Dogendorf, Isabella Schmidt</w:t>
        </w:r>
        <w:r>
          <w:tab/>
          <w:t xml:space="preserve">                      </w:t>
        </w:r>
        <w:r>
          <w:fldChar w:fldCharType="begin"/>
        </w:r>
        <w:r>
          <w:instrText>DATE \@"dd/MM/yyyy"</w:instrText>
        </w:r>
        <w:r>
          <w:fldChar w:fldCharType="separate"/>
        </w:r>
        <w:r>
          <w:rPr>
            <w:noProof/>
          </w:rPr>
          <w:t>19/02/2019</w:t>
        </w:r>
        <w:r>
          <w:fldChar w:fldCharType="end"/>
        </w:r>
        <w:r>
          <w:tab/>
        </w:r>
        <w:r>
          <w:tab/>
        </w:r>
        <w:proofErr w:type="gramStart"/>
        <w:r>
          <w:tab/>
          <w:t xml:space="preserve">  Seite</w:t>
        </w:r>
        <w:proofErr w:type="gramEnd"/>
        <w:r>
          <w:t xml:space="preserve"> </w:t>
        </w:r>
        <w:r>
          <w:fldChar w:fldCharType="begin"/>
        </w:r>
        <w:r>
          <w:instrText>PAGE</w:instrText>
        </w:r>
        <w:r>
          <w:fldChar w:fldCharType="separate"/>
        </w:r>
        <w:r>
          <w:t>2</w:t>
        </w:r>
        <w:r>
          <w:fldChar w:fldCharType="end"/>
        </w:r>
        <w:r>
          <w:t xml:space="preserve"> / </w:t>
        </w:r>
        <w:r>
          <w:fldChar w:fldCharType="begin"/>
        </w:r>
        <w:r>
          <w:instrText>NUMPAGES</w:instrText>
        </w:r>
        <w:r>
          <w:fldChar w:fldCharType="separate"/>
        </w:r>
        <w:r>
          <w:t>38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C23" w:rsidRDefault="003A4C23" w:rsidP="00353220">
      <w:pPr>
        <w:spacing w:after="0" w:line="240" w:lineRule="auto"/>
      </w:pPr>
      <w:r>
        <w:separator/>
      </w:r>
    </w:p>
  </w:footnote>
  <w:footnote w:type="continuationSeparator" w:id="0">
    <w:p w:rsidR="003A4C23" w:rsidRDefault="003A4C23" w:rsidP="00353220">
      <w:pPr>
        <w:spacing w:after="0" w:line="240" w:lineRule="auto"/>
      </w:pPr>
      <w:r>
        <w:continuationSeparator/>
      </w:r>
    </w:p>
  </w:footnote>
  <w:footnote w:id="1">
    <w:p w:rsidR="00127C76" w:rsidRDefault="00127C76" w:rsidP="00430B29">
      <w:pPr>
        <w:pStyle w:val="Funotentext"/>
      </w:pPr>
      <w:r>
        <w:rPr>
          <w:rStyle w:val="Funotenzeichen"/>
        </w:rPr>
        <w:footnoteRef/>
      </w:r>
      <w:r>
        <w:t xml:space="preserve"> Vgl. </w:t>
      </w:r>
      <w:r w:rsidRPr="00025E87">
        <w:t>https://www.dlr.de/desktopdefault.aspx/tabid-3228/5011_read-26483/5011_page-2/</w:t>
      </w:r>
    </w:p>
  </w:footnote>
  <w:footnote w:id="2">
    <w:p w:rsidR="00127C76" w:rsidRDefault="00127C76" w:rsidP="00430B29">
      <w:pPr>
        <w:pStyle w:val="Funotentext"/>
      </w:pPr>
      <w:r>
        <w:rPr>
          <w:rStyle w:val="Funotenzeichen"/>
        </w:rPr>
        <w:footnoteRef/>
      </w:r>
      <w:r>
        <w:t xml:space="preserve"> Vgl. </w:t>
      </w:r>
      <w:r w:rsidRPr="007025E1">
        <w:t>https://www.zukunftsinstitut.de/artikel/virtual-reality-die-erschaffung-neuer-welten/</w:t>
      </w:r>
    </w:p>
  </w:footnote>
  <w:footnote w:id="3">
    <w:p w:rsidR="00127C76" w:rsidRDefault="00127C76" w:rsidP="00430B29">
      <w:pPr>
        <w:pStyle w:val="Funotentext"/>
      </w:pPr>
      <w:r>
        <w:rPr>
          <w:rStyle w:val="Funotenzeichen"/>
        </w:rPr>
        <w:footnoteRef/>
      </w:r>
      <w:r>
        <w:t xml:space="preserve"> Vgl. </w:t>
      </w:r>
      <w:r w:rsidRPr="00353220">
        <w:t>https://wirtschaftslexikon.gabler.de/definition/virtuelle-realitaet-54243</w:t>
      </w:r>
    </w:p>
  </w:footnote>
  <w:footnote w:id="4">
    <w:p w:rsidR="00127C76" w:rsidRDefault="00127C76" w:rsidP="00430B29">
      <w:pPr>
        <w:pStyle w:val="Funotentext"/>
      </w:pPr>
      <w:r>
        <w:rPr>
          <w:rStyle w:val="Funotenzeichen"/>
        </w:rPr>
        <w:footnoteRef/>
      </w:r>
      <w:r>
        <w:t xml:space="preserve"> Vgl. </w:t>
      </w:r>
      <w:r w:rsidRPr="00290BBC">
        <w:t>https://www.zukunftsinstitut.de/artikel/virtual-reality-die-erschaffung-neuer-welten/</w:t>
      </w:r>
    </w:p>
  </w:footnote>
  <w:footnote w:id="5">
    <w:p w:rsidR="00127C76" w:rsidRDefault="00127C76" w:rsidP="00430B29">
      <w:pPr>
        <w:pStyle w:val="Funotentext"/>
      </w:pPr>
      <w:r>
        <w:rPr>
          <w:rStyle w:val="Funotenzeichen"/>
        </w:rPr>
        <w:footnoteRef/>
      </w:r>
      <w:r>
        <w:t xml:space="preserve"> Vgl. </w:t>
      </w:r>
      <w:r w:rsidRPr="00353220">
        <w:t>https://wirtschaftslexikon.gabler.de/definition/virtuelle-realitaet-54243</w:t>
      </w:r>
    </w:p>
  </w:footnote>
  <w:footnote w:id="6">
    <w:p w:rsidR="00127C76" w:rsidRDefault="00127C76" w:rsidP="00430B29">
      <w:pPr>
        <w:pStyle w:val="Funotentext"/>
      </w:pPr>
      <w:r>
        <w:rPr>
          <w:rStyle w:val="Funotenzeichen"/>
        </w:rPr>
        <w:footnoteRef/>
      </w:r>
      <w:r>
        <w:t xml:space="preserve"> Vgl. </w:t>
      </w:r>
      <w:r w:rsidRPr="00683A7B">
        <w:t>http://www.inztitut.de/blog/glossar/immersion/</w:t>
      </w:r>
    </w:p>
  </w:footnote>
  <w:footnote w:id="7">
    <w:p w:rsidR="00127C76" w:rsidRDefault="00127C76" w:rsidP="00430B29">
      <w:pPr>
        <w:pStyle w:val="Funotentext"/>
      </w:pPr>
      <w:r>
        <w:rPr>
          <w:rStyle w:val="Funotenzeichen"/>
        </w:rPr>
        <w:footnoteRef/>
      </w:r>
      <w:r>
        <w:t xml:space="preserve"> Vgl. </w:t>
      </w:r>
      <w:r w:rsidRPr="00290BBC">
        <w:t>https://www.virtual-reality-magazin.de/themen/augmented-reality-vr</w:t>
      </w:r>
    </w:p>
  </w:footnote>
  <w:footnote w:id="8">
    <w:p w:rsidR="00127C76" w:rsidRDefault="00127C76">
      <w:pPr>
        <w:pStyle w:val="Funotentext"/>
      </w:pPr>
      <w:r>
        <w:rPr>
          <w:rStyle w:val="Funotenzeichen"/>
        </w:rPr>
        <w:footnoteRef/>
      </w:r>
      <w:r>
        <w:t xml:space="preserve"> Vgl. </w:t>
      </w:r>
      <w:proofErr w:type="spellStart"/>
      <w:r>
        <w:t>Seo</w:t>
      </w:r>
      <w:proofErr w:type="spellEnd"/>
      <w:r>
        <w:t xml:space="preserve">, </w:t>
      </w:r>
      <w:proofErr w:type="spellStart"/>
      <w:r>
        <w:t>Kisung</w:t>
      </w:r>
      <w:proofErr w:type="spellEnd"/>
      <w:r>
        <w:t xml:space="preserve"> „</w:t>
      </w:r>
      <w:proofErr w:type="spellStart"/>
      <w:r>
        <w:t>Using</w:t>
      </w:r>
      <w:proofErr w:type="spellEnd"/>
      <w:r>
        <w:t xml:space="preserve"> NAO – </w:t>
      </w:r>
      <w:proofErr w:type="spellStart"/>
      <w:r>
        <w:t>Introduction</w:t>
      </w:r>
      <w:proofErr w:type="spellEnd"/>
      <w:r>
        <w:t xml:space="preserve"> </w:t>
      </w:r>
      <w:proofErr w:type="spellStart"/>
      <w:r>
        <w:t>to</w:t>
      </w:r>
      <w:proofErr w:type="spellEnd"/>
      <w:r>
        <w:t xml:space="preserve"> </w:t>
      </w:r>
      <w:proofErr w:type="spellStart"/>
      <w:r>
        <w:t>interactive</w:t>
      </w:r>
      <w:proofErr w:type="spellEnd"/>
      <w:r>
        <w:t xml:space="preserve"> humanoid </w:t>
      </w:r>
      <w:proofErr w:type="spellStart"/>
      <w:r>
        <w:t>robots</w:t>
      </w:r>
      <w:proofErr w:type="spellEnd"/>
      <w:r>
        <w:t>“</w:t>
      </w:r>
    </w:p>
  </w:footnote>
  <w:footnote w:id="9">
    <w:p w:rsidR="00127C76" w:rsidRDefault="00127C76">
      <w:pPr>
        <w:pStyle w:val="Funotentext"/>
      </w:pPr>
      <w:r>
        <w:rPr>
          <w:rStyle w:val="Funotenzeichen"/>
        </w:rPr>
        <w:footnoteRef/>
      </w:r>
      <w:r>
        <w:t xml:space="preserve"> Siehe </w:t>
      </w:r>
      <w:r w:rsidRPr="00285528">
        <w:t>https://www.generationrobots.com/de/401617-humanoider-roboter-nao-evolution-rot.html</w:t>
      </w:r>
    </w:p>
  </w:footnote>
  <w:footnote w:id="10">
    <w:p w:rsidR="001D0E99" w:rsidRDefault="001D0E99">
      <w:pPr>
        <w:pStyle w:val="Funotentext"/>
      </w:pPr>
      <w:r>
        <w:rPr>
          <w:rStyle w:val="Funotenzeichen"/>
        </w:rPr>
        <w:footnoteRef/>
      </w:r>
      <w:r>
        <w:t xml:space="preserve"> Vgl. Ebenda</w:t>
      </w:r>
    </w:p>
  </w:footnote>
  <w:footnote w:id="11">
    <w:p w:rsidR="00127C76" w:rsidRDefault="00127C76">
      <w:pPr>
        <w:pStyle w:val="Funotentext"/>
      </w:pPr>
      <w:r>
        <w:rPr>
          <w:rStyle w:val="Funotenzeichen"/>
        </w:rPr>
        <w:footnoteRef/>
      </w:r>
      <w:r>
        <w:t xml:space="preserve"> Siehe </w:t>
      </w:r>
      <w:r w:rsidRPr="000A002B">
        <w:t>https://www.vive.com/de/product/vive-pro/</w:t>
      </w:r>
    </w:p>
  </w:footnote>
  <w:footnote w:id="12">
    <w:p w:rsidR="00127C76" w:rsidRDefault="00127C76" w:rsidP="00430B29">
      <w:pPr>
        <w:pStyle w:val="Funotentext"/>
      </w:pPr>
      <w:r>
        <w:rPr>
          <w:rStyle w:val="Funotenzeichen"/>
        </w:rPr>
        <w:footnoteRef/>
      </w:r>
      <w:r>
        <w:t xml:space="preserve"> Siehe</w:t>
      </w:r>
      <w:r w:rsidRPr="00181350">
        <w:t xml:space="preserve"> https://unity3d.com/de/what-is-a-game-engine</w:t>
      </w:r>
    </w:p>
  </w:footnote>
  <w:footnote w:id="13">
    <w:p w:rsidR="00127C76" w:rsidRDefault="00127C76" w:rsidP="00430B29">
      <w:pPr>
        <w:pStyle w:val="Funotentext"/>
      </w:pPr>
      <w:r>
        <w:rPr>
          <w:rStyle w:val="Funotenzeichen"/>
        </w:rPr>
        <w:footnoteRef/>
      </w:r>
      <w:r>
        <w:t xml:space="preserve"> Vgl. </w:t>
      </w:r>
      <w:r w:rsidRPr="00181350">
        <w:t>https://unity3d.com/de/what-is-a-game-engine</w:t>
      </w:r>
    </w:p>
  </w:footnote>
  <w:footnote w:id="14">
    <w:p w:rsidR="00127C76" w:rsidRDefault="00127C76" w:rsidP="00B9048D">
      <w:pPr>
        <w:pStyle w:val="Funotentext"/>
      </w:pPr>
      <w:r>
        <w:rPr>
          <w:rStyle w:val="Funotenzeichen"/>
        </w:rPr>
        <w:footnoteRef/>
      </w:r>
      <w:r>
        <w:t xml:space="preserve"> Siehe </w:t>
      </w:r>
      <w:r w:rsidRPr="00C52395">
        <w:t>https://msdn.microsoft.com/de-de/magazine/dn759441.aspx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7C76" w:rsidRDefault="00127C76" w:rsidP="004077E9">
    <w:pPr>
      <w:pStyle w:val="Kopfzeile"/>
      <w:tabs>
        <w:tab w:val="right" w:pos="9356"/>
      </w:tabs>
      <w:jc w:val="center"/>
    </w:pPr>
    <w:r>
      <w:rPr>
        <w:rFonts w:ascii="Siemens Sans SC Black" w:hAnsi="Siemens Sans SC Black" w:cs="Times New Roman"/>
        <w:b/>
        <w:noProof/>
        <w:sz w:val="40"/>
        <w:szCs w:val="40"/>
      </w:rPr>
      <w:drawing>
        <wp:anchor distT="0" distB="0" distL="114300" distR="114300" simplePos="0" relativeHeight="251659264" behindDoc="1" locked="0" layoutInCell="1" allowOverlap="1" wp14:anchorId="56F2DB59" wp14:editId="3DD5BF79">
          <wp:simplePos x="0" y="0"/>
          <wp:positionH relativeFrom="margin">
            <wp:align>left</wp:align>
          </wp:positionH>
          <wp:positionV relativeFrom="paragraph">
            <wp:posOffset>-175260</wp:posOffset>
          </wp:positionV>
          <wp:extent cx="1274445" cy="532130"/>
          <wp:effectExtent l="0" t="0" r="1905" b="1270"/>
          <wp:wrapNone/>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HBW-Logo.svg.png"/>
                  <pic:cNvPicPr/>
                </pic:nvPicPr>
                <pic:blipFill>
                  <a:blip r:embed="rId1">
                    <a:extLst>
                      <a:ext uri="{28A0092B-C50C-407E-A947-70E740481C1C}">
                        <a14:useLocalDpi xmlns:a14="http://schemas.microsoft.com/office/drawing/2010/main" val="0"/>
                      </a:ext>
                    </a:extLst>
                  </a:blip>
                  <a:stretch>
                    <a:fillRect/>
                  </a:stretch>
                </pic:blipFill>
                <pic:spPr>
                  <a:xfrm>
                    <a:off x="0" y="0"/>
                    <a:ext cx="1274445" cy="532130"/>
                  </a:xfrm>
                  <a:prstGeom prst="rect">
                    <a:avLst/>
                  </a:prstGeom>
                </pic:spPr>
              </pic:pic>
            </a:graphicData>
          </a:graphic>
          <wp14:sizeRelH relativeFrom="page">
            <wp14:pctWidth>0</wp14:pctWidth>
          </wp14:sizeRelH>
          <wp14:sizeRelV relativeFrom="page">
            <wp14:pctHeight>0</wp14:pctHeight>
          </wp14:sizeRelV>
        </wp:anchor>
      </w:drawing>
    </w:r>
    <w:r>
      <w:t>Studienarbeit</w:t>
    </w:r>
  </w:p>
  <w:p w:rsidR="00127C76" w:rsidRDefault="00127C76" w:rsidP="004077E9">
    <w:pPr>
      <w:pStyle w:val="Kopfzeile"/>
      <w:tabs>
        <w:tab w:val="right" w:pos="9356"/>
      </w:tabs>
      <w:rPr>
        <w:rFonts w:ascii="Siemens Sans SC Black" w:hAnsi="Siemens Sans SC Black" w:cs="Times New Roman"/>
        <w:b/>
        <w:sz w:val="40"/>
        <w:szCs w:val="40"/>
      </w:rPr>
    </w:pPr>
  </w:p>
  <w:p w:rsidR="00127C76" w:rsidRDefault="00127C76" w:rsidP="004077E9">
    <w:pPr>
      <w:pStyle w:val="Kopfzeile"/>
      <w:tabs>
        <w:tab w:val="right" w:pos="9356"/>
      </w:tabs>
      <w:rPr>
        <w:rFonts w:ascii="Siemens Sans SC Black" w:hAnsi="Siemens Sans SC Black" w:cs="Times New Roman"/>
        <w:b/>
        <w:sz w:val="40"/>
        <w:szCs w:val="40"/>
      </w:rPr>
    </w:pPr>
  </w:p>
  <w:p w:rsidR="00127C76" w:rsidRPr="004077E9" w:rsidRDefault="00127C76" w:rsidP="004077E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C7F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DB529B"/>
    <w:multiLevelType w:val="hybridMultilevel"/>
    <w:tmpl w:val="CA3A9AD2"/>
    <w:lvl w:ilvl="0" w:tplc="363C087C">
      <w:start w:val="6"/>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F813B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8C0023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6267BC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F282D74"/>
    <w:multiLevelType w:val="hybridMultilevel"/>
    <w:tmpl w:val="4468A158"/>
    <w:lvl w:ilvl="0" w:tplc="0407000F">
      <w:start w:val="1"/>
      <w:numFmt w:val="decimal"/>
      <w:lvlText w:val="%1."/>
      <w:lvlJc w:val="left"/>
      <w:pPr>
        <w:ind w:left="720" w:hanging="360"/>
      </w:p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FBB326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732617"/>
    <w:multiLevelType w:val="hybridMultilevel"/>
    <w:tmpl w:val="F392C6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385051B"/>
    <w:multiLevelType w:val="hybridMultilevel"/>
    <w:tmpl w:val="05366CD8"/>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43886C52"/>
    <w:multiLevelType w:val="multilevel"/>
    <w:tmpl w:val="0407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7181F4E"/>
    <w:multiLevelType w:val="hybridMultilevel"/>
    <w:tmpl w:val="5C6CED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DF73F3B"/>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4EEA2F86"/>
    <w:multiLevelType w:val="hybridMultilevel"/>
    <w:tmpl w:val="BBDA284E"/>
    <w:lvl w:ilvl="0" w:tplc="0407000F">
      <w:start w:val="1"/>
      <w:numFmt w:val="decimal"/>
      <w:lvlText w:val="%1."/>
      <w:lvlJc w:val="left"/>
      <w:pPr>
        <w:ind w:left="36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E36D38"/>
    <w:multiLevelType w:val="hybridMultilevel"/>
    <w:tmpl w:val="80C6CCFE"/>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4" w15:restartNumberingAfterBreak="0">
    <w:nsid w:val="58BD181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1467B1"/>
    <w:multiLevelType w:val="hybridMultilevel"/>
    <w:tmpl w:val="80DCED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DC878EA"/>
    <w:multiLevelType w:val="multilevel"/>
    <w:tmpl w:val="E8267620"/>
    <w:lvl w:ilvl="0">
      <w:start w:val="2"/>
      <w:numFmt w:val="decimal"/>
      <w:lvlText w:val="%1"/>
      <w:lvlJc w:val="left"/>
      <w:pPr>
        <w:ind w:left="480" w:hanging="480"/>
      </w:pPr>
      <w:rPr>
        <w:rFonts w:hint="default"/>
      </w:rPr>
    </w:lvl>
    <w:lvl w:ilvl="1">
      <w:start w:val="1"/>
      <w:numFmt w:val="decimal"/>
      <w:lvlText w:val="%1.%2"/>
      <w:lvlJc w:val="left"/>
      <w:pPr>
        <w:ind w:left="672" w:hanging="480"/>
      </w:pPr>
      <w:rPr>
        <w:rFonts w:hint="default"/>
      </w:rPr>
    </w:lvl>
    <w:lvl w:ilvl="2">
      <w:start w:val="3"/>
      <w:numFmt w:val="decimal"/>
      <w:lvlText w:val="%1.%2.%3"/>
      <w:lvlJc w:val="left"/>
      <w:pPr>
        <w:ind w:left="1104" w:hanging="720"/>
      </w:pPr>
      <w:rPr>
        <w:rFonts w:hint="default"/>
      </w:rPr>
    </w:lvl>
    <w:lvl w:ilvl="3">
      <w:start w:val="1"/>
      <w:numFmt w:val="decimal"/>
      <w:lvlText w:val="%1.%2.%3.%4"/>
      <w:lvlJc w:val="left"/>
      <w:pPr>
        <w:ind w:left="1296" w:hanging="720"/>
      </w:pPr>
      <w:rPr>
        <w:rFonts w:hint="default"/>
      </w:rPr>
    </w:lvl>
    <w:lvl w:ilvl="4">
      <w:start w:val="1"/>
      <w:numFmt w:val="decimal"/>
      <w:lvlText w:val="%1.%2.%3.%4.%5"/>
      <w:lvlJc w:val="left"/>
      <w:pPr>
        <w:ind w:left="1848" w:hanging="1080"/>
      </w:pPr>
      <w:rPr>
        <w:rFonts w:hint="default"/>
      </w:rPr>
    </w:lvl>
    <w:lvl w:ilvl="5">
      <w:start w:val="1"/>
      <w:numFmt w:val="decimal"/>
      <w:lvlText w:val="%1.%2.%3.%4.%5.%6"/>
      <w:lvlJc w:val="left"/>
      <w:pPr>
        <w:ind w:left="2040" w:hanging="1080"/>
      </w:pPr>
      <w:rPr>
        <w:rFonts w:hint="default"/>
      </w:rPr>
    </w:lvl>
    <w:lvl w:ilvl="6">
      <w:start w:val="1"/>
      <w:numFmt w:val="decimal"/>
      <w:lvlText w:val="%1.%2.%3.%4.%5.%6.%7"/>
      <w:lvlJc w:val="left"/>
      <w:pPr>
        <w:ind w:left="2592" w:hanging="1440"/>
      </w:pPr>
      <w:rPr>
        <w:rFonts w:hint="default"/>
      </w:rPr>
    </w:lvl>
    <w:lvl w:ilvl="7">
      <w:start w:val="1"/>
      <w:numFmt w:val="decimal"/>
      <w:lvlText w:val="%1.%2.%3.%4.%5.%6.%7.%8"/>
      <w:lvlJc w:val="left"/>
      <w:pPr>
        <w:ind w:left="2784" w:hanging="1440"/>
      </w:pPr>
      <w:rPr>
        <w:rFonts w:hint="default"/>
      </w:rPr>
    </w:lvl>
    <w:lvl w:ilvl="8">
      <w:start w:val="1"/>
      <w:numFmt w:val="decimal"/>
      <w:lvlText w:val="%1.%2.%3.%4.%5.%6.%7.%8.%9"/>
      <w:lvlJc w:val="left"/>
      <w:pPr>
        <w:ind w:left="3336" w:hanging="1800"/>
      </w:pPr>
      <w:rPr>
        <w:rFonts w:hint="default"/>
      </w:rPr>
    </w:lvl>
  </w:abstractNum>
  <w:abstractNum w:abstractNumId="17" w15:restartNumberingAfterBreak="0">
    <w:nsid w:val="63C2660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90483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ECA1478"/>
    <w:multiLevelType w:val="hybridMultilevel"/>
    <w:tmpl w:val="D3D633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F3C1407"/>
    <w:multiLevelType w:val="hybridMultilevel"/>
    <w:tmpl w:val="F3303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4AB1F3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F9F4D1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2"/>
  </w:num>
  <w:num w:numId="3">
    <w:abstractNumId w:val="1"/>
  </w:num>
  <w:num w:numId="4">
    <w:abstractNumId w:val="16"/>
  </w:num>
  <w:num w:numId="5">
    <w:abstractNumId w:val="10"/>
  </w:num>
  <w:num w:numId="6">
    <w:abstractNumId w:val="2"/>
  </w:num>
  <w:num w:numId="7">
    <w:abstractNumId w:val="3"/>
  </w:num>
  <w:num w:numId="8">
    <w:abstractNumId w:val="11"/>
  </w:num>
  <w:num w:numId="9">
    <w:abstractNumId w:val="18"/>
  </w:num>
  <w:num w:numId="10">
    <w:abstractNumId w:val="9"/>
  </w:num>
  <w:num w:numId="11">
    <w:abstractNumId w:val="13"/>
  </w:num>
  <w:num w:numId="12">
    <w:abstractNumId w:val="15"/>
  </w:num>
  <w:num w:numId="13">
    <w:abstractNumId w:val="4"/>
  </w:num>
  <w:num w:numId="14">
    <w:abstractNumId w:val="22"/>
  </w:num>
  <w:num w:numId="15">
    <w:abstractNumId w:val="21"/>
  </w:num>
  <w:num w:numId="16">
    <w:abstractNumId w:val="14"/>
  </w:num>
  <w:num w:numId="17">
    <w:abstractNumId w:val="20"/>
  </w:num>
  <w:num w:numId="18">
    <w:abstractNumId w:val="8"/>
  </w:num>
  <w:num w:numId="19">
    <w:abstractNumId w:val="0"/>
  </w:num>
  <w:num w:numId="20">
    <w:abstractNumId w:val="6"/>
  </w:num>
  <w:num w:numId="21">
    <w:abstractNumId w:val="17"/>
  </w:num>
  <w:num w:numId="22">
    <w:abstractNumId w:val="1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9B"/>
    <w:rsid w:val="00013E98"/>
    <w:rsid w:val="00025E87"/>
    <w:rsid w:val="0003659E"/>
    <w:rsid w:val="0007189B"/>
    <w:rsid w:val="00097111"/>
    <w:rsid w:val="000A002B"/>
    <w:rsid w:val="00114EA3"/>
    <w:rsid w:val="00117B2C"/>
    <w:rsid w:val="00127C76"/>
    <w:rsid w:val="00181350"/>
    <w:rsid w:val="00187099"/>
    <w:rsid w:val="001D0E99"/>
    <w:rsid w:val="001E5225"/>
    <w:rsid w:val="002038C7"/>
    <w:rsid w:val="00241BE9"/>
    <w:rsid w:val="00285528"/>
    <w:rsid w:val="00290BBC"/>
    <w:rsid w:val="00353220"/>
    <w:rsid w:val="003840B6"/>
    <w:rsid w:val="003A4C23"/>
    <w:rsid w:val="004077E9"/>
    <w:rsid w:val="004127C8"/>
    <w:rsid w:val="004174AF"/>
    <w:rsid w:val="00430B29"/>
    <w:rsid w:val="00503101"/>
    <w:rsid w:val="005130B2"/>
    <w:rsid w:val="005E02C3"/>
    <w:rsid w:val="0063025E"/>
    <w:rsid w:val="00631175"/>
    <w:rsid w:val="00655EC9"/>
    <w:rsid w:val="006634E6"/>
    <w:rsid w:val="00683A7B"/>
    <w:rsid w:val="006A40C1"/>
    <w:rsid w:val="007025E1"/>
    <w:rsid w:val="007125B9"/>
    <w:rsid w:val="00773CB2"/>
    <w:rsid w:val="007B2970"/>
    <w:rsid w:val="00886F55"/>
    <w:rsid w:val="00891CB5"/>
    <w:rsid w:val="008A7ED8"/>
    <w:rsid w:val="008E5764"/>
    <w:rsid w:val="00914247"/>
    <w:rsid w:val="00926CD4"/>
    <w:rsid w:val="00954F73"/>
    <w:rsid w:val="00972637"/>
    <w:rsid w:val="009E35C2"/>
    <w:rsid w:val="009F19F0"/>
    <w:rsid w:val="00A20F99"/>
    <w:rsid w:val="00A27A8A"/>
    <w:rsid w:val="00B9048D"/>
    <w:rsid w:val="00BB0EEF"/>
    <w:rsid w:val="00C479AA"/>
    <w:rsid w:val="00C52395"/>
    <w:rsid w:val="00C636D4"/>
    <w:rsid w:val="00C87E05"/>
    <w:rsid w:val="00CE794F"/>
    <w:rsid w:val="00CF6DCF"/>
    <w:rsid w:val="00D12D38"/>
    <w:rsid w:val="00D51E05"/>
    <w:rsid w:val="00DA12C4"/>
    <w:rsid w:val="00E41681"/>
    <w:rsid w:val="00E8796E"/>
    <w:rsid w:val="00F31C49"/>
    <w:rsid w:val="00F533EA"/>
    <w:rsid w:val="00F656E3"/>
    <w:rsid w:val="00F66895"/>
    <w:rsid w:val="00F95A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917DF0"/>
  <w15:chartTrackingRefBased/>
  <w15:docId w15:val="{76B4A808-9CB3-4F01-B4FE-0AA24AB66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26CD4"/>
    <w:pPr>
      <w:keepNext/>
      <w:keepLines/>
      <w:spacing w:before="240" w:after="0"/>
      <w:outlineLvl w:val="0"/>
    </w:pPr>
    <w:rPr>
      <w:rFonts w:asciiTheme="majorHAnsi" w:eastAsiaTheme="majorEastAsia" w:hAnsiTheme="majorHAnsi" w:cstheme="majorBidi"/>
      <w:sz w:val="32"/>
      <w:szCs w:val="32"/>
    </w:rPr>
  </w:style>
  <w:style w:type="paragraph" w:styleId="berschrift2">
    <w:name w:val="heading 2"/>
    <w:basedOn w:val="berschrift1"/>
    <w:next w:val="Standard"/>
    <w:link w:val="berschrift2Zchn"/>
    <w:uiPriority w:val="9"/>
    <w:unhideWhenUsed/>
    <w:qFormat/>
    <w:rsid w:val="00926CD4"/>
    <w:pPr>
      <w:spacing w:before="40"/>
      <w:outlineLvl w:val="1"/>
    </w:pPr>
    <w:rPr>
      <w:sz w:val="26"/>
      <w:szCs w:val="26"/>
    </w:rPr>
  </w:style>
  <w:style w:type="paragraph" w:styleId="berschrift3">
    <w:name w:val="heading 3"/>
    <w:basedOn w:val="Standard"/>
    <w:next w:val="Standard"/>
    <w:link w:val="berschrift3Zchn"/>
    <w:uiPriority w:val="9"/>
    <w:unhideWhenUsed/>
    <w:qFormat/>
    <w:rsid w:val="00430B29"/>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7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189B"/>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7189B"/>
    <w:pPr>
      <w:ind w:left="720"/>
      <w:contextualSpacing/>
    </w:pPr>
  </w:style>
  <w:style w:type="character" w:customStyle="1" w:styleId="berschrift1Zchn">
    <w:name w:val="Überschrift 1 Zchn"/>
    <w:basedOn w:val="Absatz-Standardschriftart"/>
    <w:link w:val="berschrift1"/>
    <w:uiPriority w:val="9"/>
    <w:rsid w:val="00926CD4"/>
    <w:rPr>
      <w:rFonts w:asciiTheme="majorHAnsi" w:eastAsiaTheme="majorEastAsia" w:hAnsiTheme="majorHAnsi" w:cstheme="majorBidi"/>
      <w:sz w:val="32"/>
      <w:szCs w:val="32"/>
    </w:rPr>
  </w:style>
  <w:style w:type="character" w:customStyle="1" w:styleId="berschrift2Zchn">
    <w:name w:val="Überschrift 2 Zchn"/>
    <w:basedOn w:val="Absatz-Standardschriftart"/>
    <w:link w:val="berschrift2"/>
    <w:uiPriority w:val="9"/>
    <w:rsid w:val="00926CD4"/>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rsid w:val="00430B29"/>
    <w:rPr>
      <w:rFonts w:asciiTheme="majorHAnsi" w:eastAsiaTheme="majorEastAsia" w:hAnsiTheme="majorHAnsi" w:cstheme="majorBidi"/>
      <w:color w:val="000000" w:themeColor="text1"/>
      <w:sz w:val="24"/>
      <w:szCs w:val="24"/>
    </w:rPr>
  </w:style>
  <w:style w:type="paragraph" w:customStyle="1" w:styleId="PTabelle">
    <w:name w:val="PTabelle"/>
    <w:basedOn w:val="Standard"/>
    <w:link w:val="PTabelleZchn"/>
    <w:autoRedefine/>
    <w:rsid w:val="00CF6DCF"/>
    <w:pPr>
      <w:widowControl w:val="0"/>
      <w:spacing w:before="120" w:after="120" w:line="240" w:lineRule="auto"/>
    </w:pPr>
    <w:rPr>
      <w:rFonts w:ascii="Arimo" w:eastAsia="Times New Roman" w:hAnsi="Arimo" w:cs="Helvetica"/>
      <w:bCs/>
      <w:color w:val="000000"/>
      <w:lang w:eastAsia="de-DE"/>
    </w:rPr>
  </w:style>
  <w:style w:type="character" w:customStyle="1" w:styleId="PTabelleZchn">
    <w:name w:val="PTabelle Zchn"/>
    <w:basedOn w:val="Absatz-Standardschriftart"/>
    <w:link w:val="PTabelle"/>
    <w:rsid w:val="00CF6DCF"/>
    <w:rPr>
      <w:rFonts w:ascii="Arimo" w:eastAsia="Times New Roman" w:hAnsi="Arimo" w:cs="Helvetica"/>
      <w:bCs/>
      <w:color w:val="000000"/>
      <w:lang w:eastAsia="de-DE"/>
    </w:rPr>
  </w:style>
  <w:style w:type="paragraph" w:styleId="Funotentext">
    <w:name w:val="footnote text"/>
    <w:basedOn w:val="Standard"/>
    <w:link w:val="FunotentextZchn"/>
    <w:uiPriority w:val="99"/>
    <w:semiHidden/>
    <w:unhideWhenUsed/>
    <w:rsid w:val="0035322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53220"/>
    <w:rPr>
      <w:sz w:val="20"/>
      <w:szCs w:val="20"/>
    </w:rPr>
  </w:style>
  <w:style w:type="character" w:styleId="Funotenzeichen">
    <w:name w:val="footnote reference"/>
    <w:basedOn w:val="Absatz-Standardschriftart"/>
    <w:uiPriority w:val="99"/>
    <w:semiHidden/>
    <w:unhideWhenUsed/>
    <w:rsid w:val="00353220"/>
    <w:rPr>
      <w:vertAlign w:val="superscript"/>
    </w:rPr>
  </w:style>
  <w:style w:type="paragraph" w:styleId="Inhaltsverzeichnisberschrift">
    <w:name w:val="TOC Heading"/>
    <w:basedOn w:val="berschrift1"/>
    <w:next w:val="Standard"/>
    <w:uiPriority w:val="39"/>
    <w:unhideWhenUsed/>
    <w:qFormat/>
    <w:rsid w:val="00A20F99"/>
    <w:pPr>
      <w:outlineLvl w:val="9"/>
    </w:pPr>
    <w:rPr>
      <w:lang w:eastAsia="de-DE"/>
    </w:rPr>
  </w:style>
  <w:style w:type="paragraph" w:styleId="Verzeichnis1">
    <w:name w:val="toc 1"/>
    <w:basedOn w:val="Standard"/>
    <w:next w:val="Standard"/>
    <w:autoRedefine/>
    <w:uiPriority w:val="39"/>
    <w:unhideWhenUsed/>
    <w:rsid w:val="00A20F99"/>
    <w:pPr>
      <w:spacing w:after="100"/>
    </w:pPr>
  </w:style>
  <w:style w:type="paragraph" w:styleId="Verzeichnis2">
    <w:name w:val="toc 2"/>
    <w:basedOn w:val="Standard"/>
    <w:next w:val="Standard"/>
    <w:autoRedefine/>
    <w:uiPriority w:val="39"/>
    <w:unhideWhenUsed/>
    <w:rsid w:val="00A20F99"/>
    <w:pPr>
      <w:spacing w:after="100"/>
      <w:ind w:left="220"/>
    </w:pPr>
  </w:style>
  <w:style w:type="paragraph" w:styleId="Verzeichnis3">
    <w:name w:val="toc 3"/>
    <w:basedOn w:val="Standard"/>
    <w:next w:val="Standard"/>
    <w:autoRedefine/>
    <w:uiPriority w:val="39"/>
    <w:unhideWhenUsed/>
    <w:rsid w:val="00A20F99"/>
    <w:pPr>
      <w:spacing w:after="100"/>
      <w:ind w:left="440"/>
    </w:pPr>
  </w:style>
  <w:style w:type="character" w:styleId="Hyperlink">
    <w:name w:val="Hyperlink"/>
    <w:basedOn w:val="Absatz-Standardschriftart"/>
    <w:uiPriority w:val="99"/>
    <w:unhideWhenUsed/>
    <w:rsid w:val="00A20F99"/>
    <w:rPr>
      <w:color w:val="0563C1" w:themeColor="hyperlink"/>
      <w:u w:val="single"/>
    </w:rPr>
  </w:style>
  <w:style w:type="paragraph" w:styleId="Kopfzeile">
    <w:name w:val="header"/>
    <w:basedOn w:val="Standard"/>
    <w:link w:val="KopfzeileZchn"/>
    <w:uiPriority w:val="99"/>
    <w:unhideWhenUsed/>
    <w:rsid w:val="004077E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qFormat/>
    <w:rsid w:val="004077E9"/>
  </w:style>
  <w:style w:type="paragraph" w:styleId="Fuzeile">
    <w:name w:val="footer"/>
    <w:basedOn w:val="Standard"/>
    <w:link w:val="FuzeileZchn"/>
    <w:uiPriority w:val="99"/>
    <w:unhideWhenUsed/>
    <w:rsid w:val="004077E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77E9"/>
  </w:style>
  <w:style w:type="paragraph" w:customStyle="1" w:styleId="FormatT1000">
    <w:name w:val="Format_T1000"/>
    <w:basedOn w:val="Standard"/>
    <w:qFormat/>
    <w:rsid w:val="008E5764"/>
    <w:pPr>
      <w:spacing w:after="0" w:line="360" w:lineRule="auto"/>
    </w:pPr>
    <w:rPr>
      <w:rFonts w:eastAsiaTheme="minorEastAsia"/>
      <w:sz w:val="24"/>
      <w:szCs w:val="24"/>
      <w:lang w:bidi="en-US"/>
    </w:rPr>
  </w:style>
  <w:style w:type="paragraph" w:styleId="Beschriftung">
    <w:name w:val="caption"/>
    <w:basedOn w:val="Standard"/>
    <w:next w:val="Standard"/>
    <w:uiPriority w:val="35"/>
    <w:unhideWhenUsed/>
    <w:qFormat/>
    <w:rsid w:val="00C523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1E887-BED0-4C6A-95BD-A1747D5E0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1899</Words>
  <Characters>11968</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Schmidt</dc:creator>
  <cp:keywords/>
  <dc:description/>
  <cp:lastModifiedBy>Isabella Schmidt</cp:lastModifiedBy>
  <cp:revision>30</cp:revision>
  <dcterms:created xsi:type="dcterms:W3CDTF">2018-11-15T09:32:00Z</dcterms:created>
  <dcterms:modified xsi:type="dcterms:W3CDTF">2019-02-19T10:24:00Z</dcterms:modified>
</cp:coreProperties>
</file>